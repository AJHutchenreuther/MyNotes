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3CE5" w:rsidRDefault="003E3CE5" w:rsidP="004913D7">
      <w:pPr>
        <w:pStyle w:val="ListParagraph"/>
        <w:ind w:left="0"/>
        <w:rPr>
          <w:rFonts w:asciiTheme="majorHAnsi" w:eastAsiaTheme="majorEastAsia" w:hAnsiTheme="majorHAnsi" w:cstheme="majorBidi"/>
          <w:b/>
          <w:bCs/>
          <w:color w:val="4F81BD" w:themeColor="accent1"/>
          <w:sz w:val="26"/>
          <w:szCs w:val="26"/>
        </w:rPr>
      </w:pPr>
    </w:p>
    <w:sdt>
      <w:sdtPr>
        <w:rPr>
          <w:rFonts w:asciiTheme="minorHAnsi" w:eastAsiaTheme="minorHAnsi" w:hAnsiTheme="minorHAnsi" w:cstheme="minorBidi"/>
          <w:color w:val="auto"/>
          <w:spacing w:val="0"/>
          <w:kern w:val="0"/>
          <w:sz w:val="22"/>
          <w:szCs w:val="22"/>
        </w:rPr>
        <w:id w:val="22996237"/>
        <w:docPartObj>
          <w:docPartGallery w:val="Table of Contents"/>
          <w:docPartUnique/>
        </w:docPartObj>
      </w:sdtPr>
      <w:sdtContent>
        <w:p w:rsidR="00F6118C" w:rsidRDefault="00F6118C" w:rsidP="00F6118C">
          <w:pPr>
            <w:pStyle w:val="Title"/>
          </w:pPr>
          <w:r>
            <w:t>Version Control using Git/GitHub</w:t>
          </w:r>
        </w:p>
        <w:p w:rsidR="003E3CE5" w:rsidRDefault="003E3CE5">
          <w:pPr>
            <w:pStyle w:val="TOCHeading"/>
          </w:pPr>
          <w:r>
            <w:t>Table of Contents</w:t>
          </w:r>
        </w:p>
        <w:p w:rsidR="00F6118C" w:rsidRDefault="003E3CE5">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468117568" w:history="1">
            <w:r w:rsidR="00F6118C" w:rsidRPr="00B55C0D">
              <w:rPr>
                <w:rStyle w:val="Hyperlink"/>
                <w:noProof/>
              </w:rPr>
              <w:t>Introduction and Purpose</w:t>
            </w:r>
            <w:r w:rsidR="00F6118C">
              <w:rPr>
                <w:noProof/>
                <w:webHidden/>
              </w:rPr>
              <w:tab/>
            </w:r>
            <w:r w:rsidR="00F6118C">
              <w:rPr>
                <w:noProof/>
                <w:webHidden/>
              </w:rPr>
              <w:fldChar w:fldCharType="begin"/>
            </w:r>
            <w:r w:rsidR="00F6118C">
              <w:rPr>
                <w:noProof/>
                <w:webHidden/>
              </w:rPr>
              <w:instrText xml:space="preserve"> PAGEREF _Toc468117568 \h </w:instrText>
            </w:r>
            <w:r w:rsidR="00F6118C">
              <w:rPr>
                <w:noProof/>
                <w:webHidden/>
              </w:rPr>
            </w:r>
            <w:r w:rsidR="00F6118C">
              <w:rPr>
                <w:noProof/>
                <w:webHidden/>
              </w:rPr>
              <w:fldChar w:fldCharType="separate"/>
            </w:r>
            <w:r w:rsidR="00F6118C">
              <w:rPr>
                <w:noProof/>
                <w:webHidden/>
              </w:rPr>
              <w:t>1</w:t>
            </w:r>
            <w:r w:rsidR="00F6118C">
              <w:rPr>
                <w:noProof/>
                <w:webHidden/>
              </w:rPr>
              <w:fldChar w:fldCharType="end"/>
            </w:r>
          </w:hyperlink>
        </w:p>
        <w:p w:rsidR="00F6118C" w:rsidRDefault="00CC4840">
          <w:pPr>
            <w:pStyle w:val="TOC2"/>
            <w:tabs>
              <w:tab w:val="right" w:leader="dot" w:pos="9350"/>
            </w:tabs>
            <w:rPr>
              <w:rFonts w:eastAsiaTheme="minorEastAsia"/>
              <w:noProof/>
            </w:rPr>
          </w:pPr>
          <w:hyperlink w:anchor="_Toc468117569" w:history="1">
            <w:r w:rsidR="00F6118C" w:rsidRPr="00B55C0D">
              <w:rPr>
                <w:rStyle w:val="Hyperlink"/>
                <w:noProof/>
              </w:rPr>
              <w:t>References:</w:t>
            </w:r>
            <w:r w:rsidR="00F6118C">
              <w:rPr>
                <w:noProof/>
                <w:webHidden/>
              </w:rPr>
              <w:tab/>
            </w:r>
            <w:r w:rsidR="00F6118C">
              <w:rPr>
                <w:noProof/>
                <w:webHidden/>
              </w:rPr>
              <w:fldChar w:fldCharType="begin"/>
            </w:r>
            <w:r w:rsidR="00F6118C">
              <w:rPr>
                <w:noProof/>
                <w:webHidden/>
              </w:rPr>
              <w:instrText xml:space="preserve"> PAGEREF _Toc468117569 \h </w:instrText>
            </w:r>
            <w:r w:rsidR="00F6118C">
              <w:rPr>
                <w:noProof/>
                <w:webHidden/>
              </w:rPr>
            </w:r>
            <w:r w:rsidR="00F6118C">
              <w:rPr>
                <w:noProof/>
                <w:webHidden/>
              </w:rPr>
              <w:fldChar w:fldCharType="separate"/>
            </w:r>
            <w:r w:rsidR="00F6118C">
              <w:rPr>
                <w:noProof/>
                <w:webHidden/>
              </w:rPr>
              <w:t>1</w:t>
            </w:r>
            <w:r w:rsidR="00F6118C">
              <w:rPr>
                <w:noProof/>
                <w:webHidden/>
              </w:rPr>
              <w:fldChar w:fldCharType="end"/>
            </w:r>
          </w:hyperlink>
        </w:p>
        <w:p w:rsidR="00F6118C" w:rsidRDefault="00CC4840">
          <w:pPr>
            <w:pStyle w:val="TOC2"/>
            <w:tabs>
              <w:tab w:val="right" w:leader="dot" w:pos="9350"/>
            </w:tabs>
            <w:rPr>
              <w:rFonts w:eastAsiaTheme="minorEastAsia"/>
              <w:noProof/>
            </w:rPr>
          </w:pPr>
          <w:hyperlink w:anchor="_Toc468117570" w:history="1">
            <w:r w:rsidR="00F6118C" w:rsidRPr="00B55C0D">
              <w:rPr>
                <w:rStyle w:val="Hyperlink"/>
                <w:noProof/>
              </w:rPr>
              <w:t>GitHub and SourceTree - Steps for Creating a Repository</w:t>
            </w:r>
            <w:r w:rsidR="00F6118C">
              <w:rPr>
                <w:noProof/>
                <w:webHidden/>
              </w:rPr>
              <w:tab/>
            </w:r>
            <w:r w:rsidR="00F6118C">
              <w:rPr>
                <w:noProof/>
                <w:webHidden/>
              </w:rPr>
              <w:fldChar w:fldCharType="begin"/>
            </w:r>
            <w:r w:rsidR="00F6118C">
              <w:rPr>
                <w:noProof/>
                <w:webHidden/>
              </w:rPr>
              <w:instrText xml:space="preserve"> PAGEREF _Toc468117570 \h </w:instrText>
            </w:r>
            <w:r w:rsidR="00F6118C">
              <w:rPr>
                <w:noProof/>
                <w:webHidden/>
              </w:rPr>
            </w:r>
            <w:r w:rsidR="00F6118C">
              <w:rPr>
                <w:noProof/>
                <w:webHidden/>
              </w:rPr>
              <w:fldChar w:fldCharType="separate"/>
            </w:r>
            <w:r w:rsidR="00F6118C">
              <w:rPr>
                <w:noProof/>
                <w:webHidden/>
              </w:rPr>
              <w:t>2</w:t>
            </w:r>
            <w:r w:rsidR="00F6118C">
              <w:rPr>
                <w:noProof/>
                <w:webHidden/>
              </w:rPr>
              <w:fldChar w:fldCharType="end"/>
            </w:r>
          </w:hyperlink>
        </w:p>
        <w:p w:rsidR="00F6118C" w:rsidRDefault="00CC4840">
          <w:pPr>
            <w:pStyle w:val="TOC3"/>
            <w:tabs>
              <w:tab w:val="right" w:leader="dot" w:pos="9350"/>
            </w:tabs>
            <w:rPr>
              <w:noProof/>
            </w:rPr>
          </w:pPr>
          <w:hyperlink w:anchor="_Toc468117571" w:history="1">
            <w:r w:rsidR="00F6118C" w:rsidRPr="00B55C0D">
              <w:rPr>
                <w:rStyle w:val="Hyperlink"/>
                <w:noProof/>
              </w:rPr>
              <w:t>Startup</w:t>
            </w:r>
            <w:r w:rsidR="00F6118C">
              <w:rPr>
                <w:noProof/>
                <w:webHidden/>
              </w:rPr>
              <w:tab/>
            </w:r>
            <w:r w:rsidR="00F6118C">
              <w:rPr>
                <w:noProof/>
                <w:webHidden/>
              </w:rPr>
              <w:fldChar w:fldCharType="begin"/>
            </w:r>
            <w:r w:rsidR="00F6118C">
              <w:rPr>
                <w:noProof/>
                <w:webHidden/>
              </w:rPr>
              <w:instrText xml:space="preserve"> PAGEREF _Toc468117571 \h </w:instrText>
            </w:r>
            <w:r w:rsidR="00F6118C">
              <w:rPr>
                <w:noProof/>
                <w:webHidden/>
              </w:rPr>
            </w:r>
            <w:r w:rsidR="00F6118C">
              <w:rPr>
                <w:noProof/>
                <w:webHidden/>
              </w:rPr>
              <w:fldChar w:fldCharType="separate"/>
            </w:r>
            <w:r w:rsidR="00F6118C">
              <w:rPr>
                <w:noProof/>
                <w:webHidden/>
              </w:rPr>
              <w:t>2</w:t>
            </w:r>
            <w:r w:rsidR="00F6118C">
              <w:rPr>
                <w:noProof/>
                <w:webHidden/>
              </w:rPr>
              <w:fldChar w:fldCharType="end"/>
            </w:r>
          </w:hyperlink>
        </w:p>
        <w:p w:rsidR="00F6118C" w:rsidRDefault="00CC4840">
          <w:pPr>
            <w:pStyle w:val="TOC3"/>
            <w:tabs>
              <w:tab w:val="right" w:leader="dot" w:pos="9350"/>
            </w:tabs>
            <w:rPr>
              <w:noProof/>
            </w:rPr>
          </w:pPr>
          <w:hyperlink w:anchor="_Toc468117572" w:history="1">
            <w:r w:rsidR="00F6118C" w:rsidRPr="00B55C0D">
              <w:rPr>
                <w:rStyle w:val="Hyperlink"/>
                <w:noProof/>
              </w:rPr>
              <w:t>Miscellaneous usage notes:</w:t>
            </w:r>
            <w:r w:rsidR="00F6118C">
              <w:rPr>
                <w:noProof/>
                <w:webHidden/>
              </w:rPr>
              <w:tab/>
            </w:r>
            <w:r w:rsidR="00F6118C">
              <w:rPr>
                <w:noProof/>
                <w:webHidden/>
              </w:rPr>
              <w:fldChar w:fldCharType="begin"/>
            </w:r>
            <w:r w:rsidR="00F6118C">
              <w:rPr>
                <w:noProof/>
                <w:webHidden/>
              </w:rPr>
              <w:instrText xml:space="preserve"> PAGEREF _Toc468117572 \h </w:instrText>
            </w:r>
            <w:r w:rsidR="00F6118C">
              <w:rPr>
                <w:noProof/>
                <w:webHidden/>
              </w:rPr>
            </w:r>
            <w:r w:rsidR="00F6118C">
              <w:rPr>
                <w:noProof/>
                <w:webHidden/>
              </w:rPr>
              <w:fldChar w:fldCharType="separate"/>
            </w:r>
            <w:r w:rsidR="00F6118C">
              <w:rPr>
                <w:noProof/>
                <w:webHidden/>
              </w:rPr>
              <w:t>10</w:t>
            </w:r>
            <w:r w:rsidR="00F6118C">
              <w:rPr>
                <w:noProof/>
                <w:webHidden/>
              </w:rPr>
              <w:fldChar w:fldCharType="end"/>
            </w:r>
          </w:hyperlink>
        </w:p>
        <w:p w:rsidR="00F6118C" w:rsidRDefault="00CC4840">
          <w:pPr>
            <w:pStyle w:val="TOC2"/>
            <w:tabs>
              <w:tab w:val="right" w:leader="dot" w:pos="9350"/>
            </w:tabs>
            <w:rPr>
              <w:rFonts w:eastAsiaTheme="minorEastAsia"/>
              <w:noProof/>
            </w:rPr>
          </w:pPr>
          <w:hyperlink w:anchor="_Toc468117573" w:history="1">
            <w:r w:rsidR="00F6118C" w:rsidRPr="00B55C0D">
              <w:rPr>
                <w:rStyle w:val="Hyperlink"/>
                <w:noProof/>
              </w:rPr>
              <w:t>Using the git Command Line Interface</w:t>
            </w:r>
            <w:r w:rsidR="00F6118C">
              <w:rPr>
                <w:noProof/>
                <w:webHidden/>
              </w:rPr>
              <w:tab/>
            </w:r>
            <w:r w:rsidR="00F6118C">
              <w:rPr>
                <w:noProof/>
                <w:webHidden/>
              </w:rPr>
              <w:fldChar w:fldCharType="begin"/>
            </w:r>
            <w:r w:rsidR="00F6118C">
              <w:rPr>
                <w:noProof/>
                <w:webHidden/>
              </w:rPr>
              <w:instrText xml:space="preserve"> PAGEREF _Toc468117573 \h </w:instrText>
            </w:r>
            <w:r w:rsidR="00F6118C">
              <w:rPr>
                <w:noProof/>
                <w:webHidden/>
              </w:rPr>
            </w:r>
            <w:r w:rsidR="00F6118C">
              <w:rPr>
                <w:noProof/>
                <w:webHidden/>
              </w:rPr>
              <w:fldChar w:fldCharType="separate"/>
            </w:r>
            <w:r w:rsidR="00F6118C">
              <w:rPr>
                <w:noProof/>
                <w:webHidden/>
              </w:rPr>
              <w:t>11</w:t>
            </w:r>
            <w:r w:rsidR="00F6118C">
              <w:rPr>
                <w:noProof/>
                <w:webHidden/>
              </w:rPr>
              <w:fldChar w:fldCharType="end"/>
            </w:r>
          </w:hyperlink>
        </w:p>
        <w:p w:rsidR="00F6118C" w:rsidRDefault="00CC4840">
          <w:pPr>
            <w:pStyle w:val="TOC2"/>
            <w:tabs>
              <w:tab w:val="right" w:leader="dot" w:pos="9350"/>
            </w:tabs>
            <w:rPr>
              <w:rFonts w:eastAsiaTheme="minorEastAsia"/>
              <w:noProof/>
            </w:rPr>
          </w:pPr>
          <w:hyperlink w:anchor="_Toc468117574" w:history="1">
            <w:r w:rsidR="00F6118C" w:rsidRPr="00B55C0D">
              <w:rPr>
                <w:rStyle w:val="Hyperlink"/>
                <w:noProof/>
              </w:rPr>
              <w:t>To-Do</w:t>
            </w:r>
            <w:r w:rsidR="00F6118C">
              <w:rPr>
                <w:noProof/>
                <w:webHidden/>
              </w:rPr>
              <w:tab/>
            </w:r>
            <w:r w:rsidR="00F6118C">
              <w:rPr>
                <w:noProof/>
                <w:webHidden/>
              </w:rPr>
              <w:fldChar w:fldCharType="begin"/>
            </w:r>
            <w:r w:rsidR="00F6118C">
              <w:rPr>
                <w:noProof/>
                <w:webHidden/>
              </w:rPr>
              <w:instrText xml:space="preserve"> PAGEREF _Toc468117574 \h </w:instrText>
            </w:r>
            <w:r w:rsidR="00F6118C">
              <w:rPr>
                <w:noProof/>
                <w:webHidden/>
              </w:rPr>
            </w:r>
            <w:r w:rsidR="00F6118C">
              <w:rPr>
                <w:noProof/>
                <w:webHidden/>
              </w:rPr>
              <w:fldChar w:fldCharType="separate"/>
            </w:r>
            <w:r w:rsidR="00F6118C">
              <w:rPr>
                <w:noProof/>
                <w:webHidden/>
              </w:rPr>
              <w:t>16</w:t>
            </w:r>
            <w:r w:rsidR="00F6118C">
              <w:rPr>
                <w:noProof/>
                <w:webHidden/>
              </w:rPr>
              <w:fldChar w:fldCharType="end"/>
            </w:r>
          </w:hyperlink>
        </w:p>
        <w:p w:rsidR="003E3CE5" w:rsidRDefault="003E3CE5">
          <w:r>
            <w:fldChar w:fldCharType="end"/>
          </w:r>
        </w:p>
      </w:sdtContent>
    </w:sdt>
    <w:p w:rsidR="004913D7" w:rsidRDefault="004913D7" w:rsidP="003E3CE5">
      <w:pPr>
        <w:pStyle w:val="Heading2"/>
      </w:pPr>
      <w:bookmarkStart w:id="0" w:name="_Toc468117568"/>
      <w:r w:rsidRPr="004913D7">
        <w:t>Introduction and Purpose</w:t>
      </w:r>
      <w:bookmarkEnd w:id="0"/>
    </w:p>
    <w:p w:rsidR="004913D7" w:rsidRDefault="004913D7" w:rsidP="004913D7">
      <w:pPr>
        <w:pStyle w:val="ListParagraph"/>
        <w:ind w:left="0"/>
      </w:pPr>
      <w:r>
        <w:t xml:space="preserve">My intent is to use version control for my projects for </w:t>
      </w:r>
      <w:bookmarkStart w:id="1" w:name="_GoBack"/>
      <w:bookmarkEnd w:id="1"/>
      <w:r>
        <w:t xml:space="preserve">Arduino, Raspberry Pi and other documents for personal use.   Benefits:  version control, sharing between multiple computers (PCs and </w:t>
      </w:r>
      <w:proofErr w:type="spellStart"/>
      <w:r>
        <w:t>RPis</w:t>
      </w:r>
      <w:proofErr w:type="spellEnd"/>
      <w:r>
        <w:t>).    For free Git, I must be willing to let the public access the repositories. Git is complicated enough that several sessions and continued use of the tool seems necessary to be fluent in its use.</w:t>
      </w:r>
    </w:p>
    <w:p w:rsidR="0058621A" w:rsidRDefault="0058621A" w:rsidP="0058621A">
      <w:pPr>
        <w:pStyle w:val="Heading2"/>
      </w:pPr>
      <w:bookmarkStart w:id="2" w:name="_Toc468117569"/>
      <w:r>
        <w:t>References:</w:t>
      </w:r>
      <w:bookmarkEnd w:id="2"/>
    </w:p>
    <w:p w:rsidR="00A228E2" w:rsidRDefault="00CC4840" w:rsidP="0058621A">
      <w:pPr>
        <w:pStyle w:val="ListParagraph"/>
        <w:numPr>
          <w:ilvl w:val="0"/>
          <w:numId w:val="6"/>
        </w:numPr>
      </w:pPr>
      <w:hyperlink r:id="rId8" w:history="1">
        <w:r w:rsidR="0058621A" w:rsidRPr="004166F9">
          <w:rPr>
            <w:rStyle w:val="Hyperlink"/>
          </w:rPr>
          <w:t>git -- fast-</w:t>
        </w:r>
        <w:r w:rsidR="0058621A">
          <w:rPr>
            <w:rStyle w:val="Hyperlink"/>
          </w:rPr>
          <w:t>v</w:t>
        </w:r>
        <w:r w:rsidR="0058621A" w:rsidRPr="004166F9">
          <w:rPr>
            <w:rStyle w:val="Hyperlink"/>
          </w:rPr>
          <w:t>ersion-control</w:t>
        </w:r>
      </w:hyperlink>
      <w:r w:rsidR="0058621A">
        <w:t xml:space="preserve">  Main page</w:t>
      </w:r>
      <w:r w:rsidR="00A228E2">
        <w:t xml:space="preserve"> introducing </w:t>
      </w:r>
      <w:r w:rsidR="0097740B">
        <w:t xml:space="preserve">version control with </w:t>
      </w:r>
      <w:r w:rsidR="00A228E2">
        <w:t xml:space="preserve">local private git repository and remote public </w:t>
      </w:r>
      <w:hyperlink r:id="rId9" w:history="1">
        <w:r w:rsidR="0097740B" w:rsidRPr="0097740B">
          <w:rPr>
            <w:rStyle w:val="Hyperlink"/>
          </w:rPr>
          <w:t>GitHub</w:t>
        </w:r>
      </w:hyperlink>
      <w:r w:rsidR="0097740B">
        <w:t xml:space="preserve"> </w:t>
      </w:r>
      <w:r w:rsidR="00A228E2">
        <w:t>repository</w:t>
      </w:r>
      <w:r w:rsidR="0058621A">
        <w:t xml:space="preserve">.  Links to downloads for Windows, Linux and Mac OS X. </w:t>
      </w:r>
    </w:p>
    <w:p w:rsidR="0058621A" w:rsidRDefault="00CC4840" w:rsidP="0058621A">
      <w:pPr>
        <w:pStyle w:val="ListParagraph"/>
        <w:numPr>
          <w:ilvl w:val="0"/>
          <w:numId w:val="6"/>
        </w:numPr>
      </w:pPr>
      <w:hyperlink r:id="rId10" w:history="1">
        <w:r w:rsidR="00A228E2" w:rsidRPr="00A228E2">
          <w:rPr>
            <w:rStyle w:val="Hyperlink"/>
          </w:rPr>
          <w:t>BitBucket</w:t>
        </w:r>
      </w:hyperlink>
      <w:r w:rsidR="00A228E2">
        <w:t xml:space="preserve"> by Atlassian.   Remote cloud repository that is private.  </w:t>
      </w:r>
    </w:p>
    <w:p w:rsidR="0058621A" w:rsidRDefault="0058621A" w:rsidP="0058621A">
      <w:pPr>
        <w:pStyle w:val="ListParagraph"/>
        <w:numPr>
          <w:ilvl w:val="0"/>
          <w:numId w:val="6"/>
        </w:numPr>
      </w:pPr>
      <w:r>
        <w:t xml:space="preserve">See git above for </w:t>
      </w:r>
      <w:hyperlink r:id="rId11" w:history="1">
        <w:r w:rsidRPr="004166F9">
          <w:rPr>
            <w:rStyle w:val="Hyperlink"/>
          </w:rPr>
          <w:t>GUI clients</w:t>
        </w:r>
      </w:hyperlink>
      <w:r>
        <w:t>.  "</w:t>
      </w:r>
      <w:r w:rsidRPr="0058621A">
        <w:rPr>
          <w:rFonts w:ascii="Georgia" w:hAnsi="Georgia"/>
          <w:color w:val="4E443C"/>
          <w:sz w:val="19"/>
          <w:szCs w:val="19"/>
          <w:shd w:val="clear" w:color="auto" w:fill="E9E8E0"/>
        </w:rPr>
        <w:t>Git comes with built-in GUI tools (</w:t>
      </w:r>
      <w:r w:rsidRPr="0058621A">
        <w:rPr>
          <w:rStyle w:val="Strong"/>
          <w:rFonts w:ascii="Georgia" w:hAnsi="Georgia"/>
          <w:color w:val="4E443C"/>
          <w:sz w:val="19"/>
          <w:szCs w:val="19"/>
          <w:shd w:val="clear" w:color="auto" w:fill="E9E8E0"/>
        </w:rPr>
        <w:t>git-</w:t>
      </w:r>
      <w:proofErr w:type="spellStart"/>
      <w:r w:rsidRPr="0058621A">
        <w:rPr>
          <w:rStyle w:val="Strong"/>
          <w:rFonts w:ascii="Georgia" w:hAnsi="Georgia"/>
          <w:color w:val="4E443C"/>
          <w:sz w:val="19"/>
          <w:szCs w:val="19"/>
          <w:shd w:val="clear" w:color="auto" w:fill="E9E8E0"/>
        </w:rPr>
        <w:t>gui</w:t>
      </w:r>
      <w:proofErr w:type="spellEnd"/>
      <w:r w:rsidRPr="0058621A">
        <w:rPr>
          <w:rFonts w:ascii="Georgia" w:hAnsi="Georgia"/>
          <w:color w:val="4E443C"/>
          <w:sz w:val="19"/>
          <w:szCs w:val="19"/>
          <w:shd w:val="clear" w:color="auto" w:fill="E9E8E0"/>
        </w:rPr>
        <w:t>,</w:t>
      </w:r>
      <w:r w:rsidRPr="0058621A">
        <w:rPr>
          <w:rStyle w:val="apple-converted-space"/>
          <w:rFonts w:ascii="Georgia" w:hAnsi="Georgia"/>
          <w:color w:val="4E443C"/>
          <w:sz w:val="19"/>
          <w:szCs w:val="19"/>
          <w:shd w:val="clear" w:color="auto" w:fill="E9E8E0"/>
        </w:rPr>
        <w:t> </w:t>
      </w:r>
      <w:proofErr w:type="spellStart"/>
      <w:r w:rsidRPr="0058621A">
        <w:rPr>
          <w:rStyle w:val="Strong"/>
          <w:rFonts w:ascii="Georgia" w:hAnsi="Georgia"/>
          <w:color w:val="4E443C"/>
          <w:sz w:val="19"/>
          <w:szCs w:val="19"/>
          <w:shd w:val="clear" w:color="auto" w:fill="E9E8E0"/>
        </w:rPr>
        <w:t>gitk</w:t>
      </w:r>
      <w:proofErr w:type="spellEnd"/>
      <w:r w:rsidRPr="0058621A">
        <w:rPr>
          <w:rFonts w:ascii="Georgia" w:hAnsi="Georgia"/>
          <w:color w:val="4E443C"/>
          <w:sz w:val="19"/>
          <w:szCs w:val="19"/>
          <w:shd w:val="clear" w:color="auto" w:fill="E9E8E0"/>
        </w:rPr>
        <w:t>), but there are several third-party tools for users looking for a platform-specific experience</w:t>
      </w:r>
      <w:r>
        <w:rPr>
          <w:rFonts w:ascii="Georgia" w:hAnsi="Georgia"/>
          <w:color w:val="4E443C"/>
          <w:sz w:val="19"/>
          <w:szCs w:val="19"/>
          <w:shd w:val="clear" w:color="auto" w:fill="E9E8E0"/>
        </w:rPr>
        <w:t>."</w:t>
      </w:r>
      <w:r>
        <w:t xml:space="preserve">      </w:t>
      </w:r>
      <w:hyperlink r:id="rId12" w:history="1">
        <w:r w:rsidRPr="0058621A">
          <w:rPr>
            <w:rStyle w:val="Hyperlink"/>
          </w:rPr>
          <w:t>SourceTree</w:t>
        </w:r>
      </w:hyperlink>
      <w:r>
        <w:t xml:space="preserve"> is in use with notes below.  Also installed is GitHub Desktop with my raw notes found below (seems harder to learn). </w:t>
      </w:r>
      <w:r w:rsidR="00A228E2">
        <w:t xml:space="preserve"> For Linux,</w:t>
      </w:r>
      <w:r>
        <w:t xml:space="preserve"> </w:t>
      </w:r>
      <w:hyperlink r:id="rId13" w:history="1">
        <w:proofErr w:type="spellStart"/>
        <w:r w:rsidRPr="0058621A">
          <w:rPr>
            <w:rStyle w:val="Hyperlink"/>
          </w:rPr>
          <w:t>GitKracken</w:t>
        </w:r>
        <w:proofErr w:type="spellEnd"/>
      </w:hyperlink>
      <w:r>
        <w:t xml:space="preserve"> has been recommended </w:t>
      </w:r>
      <w:r w:rsidR="00A228E2">
        <w:t>by</w:t>
      </w:r>
      <w:r>
        <w:t xml:space="preserve"> forum and is useable on </w:t>
      </w:r>
      <w:r w:rsidR="00A228E2">
        <w:t>both U</w:t>
      </w:r>
      <w:r>
        <w:t>buntu Linux and Windows (unlike SourceTree which doesn't run on Linux)</w:t>
      </w:r>
    </w:p>
    <w:p w:rsidR="0058621A" w:rsidRDefault="00CC4840" w:rsidP="0058621A">
      <w:pPr>
        <w:pStyle w:val="ListParagraph"/>
        <w:numPr>
          <w:ilvl w:val="0"/>
          <w:numId w:val="6"/>
        </w:numPr>
      </w:pPr>
      <w:hyperlink r:id="rId14" w:history="1">
        <w:r w:rsidR="0058621A" w:rsidRPr="0058621A">
          <w:rPr>
            <w:rStyle w:val="Hyperlink"/>
          </w:rPr>
          <w:t>Getting Started with Git using Source Tree</w:t>
        </w:r>
      </w:hyperlink>
      <w:r w:rsidR="0058621A">
        <w:t xml:space="preserve"> (5 part video series on YouTube) </w:t>
      </w:r>
    </w:p>
    <w:p w:rsidR="0058621A" w:rsidRDefault="0058621A" w:rsidP="0058621A">
      <w:pPr>
        <w:pStyle w:val="ListParagraph"/>
        <w:numPr>
          <w:ilvl w:val="0"/>
          <w:numId w:val="6"/>
        </w:numPr>
      </w:pPr>
      <w:r>
        <w:t xml:space="preserve">Design News CEC course </w:t>
      </w:r>
      <w:r w:rsidRPr="00E44760">
        <w:rPr>
          <w:i/>
        </w:rPr>
        <w:t>Code Sharing, Collaboration and Version Control: An Hands-on Introduction to Git and GitHub</w:t>
      </w:r>
      <w:r w:rsidRPr="00E44760">
        <w:t xml:space="preserve"> by Charles Lord. 15Nov16</w:t>
      </w:r>
      <w:r>
        <w:t>.</w:t>
      </w:r>
      <w:r w:rsidR="00A228E2">
        <w:t xml:space="preserve">   Source tree as integrated with NXP/Freescale development tools.</w:t>
      </w:r>
    </w:p>
    <w:p w:rsidR="0058621A" w:rsidRDefault="0058621A" w:rsidP="0058621A">
      <w:pPr>
        <w:pStyle w:val="ListParagraph"/>
        <w:numPr>
          <w:ilvl w:val="0"/>
          <w:numId w:val="6"/>
        </w:numPr>
      </w:pPr>
      <w:proofErr w:type="spellStart"/>
      <w:r>
        <w:t>Sams</w:t>
      </w:r>
      <w:proofErr w:type="spellEnd"/>
      <w:r>
        <w:t xml:space="preserve"> </w:t>
      </w:r>
      <w:r w:rsidRPr="00740DC0">
        <w:rPr>
          <w:i/>
        </w:rPr>
        <w:t>Teach Yourself Python in 24 Hours</w:t>
      </w:r>
      <w:r>
        <w:t>, Chapter22 "Saving your code properly through versioning."</w:t>
      </w:r>
    </w:p>
    <w:p w:rsidR="0058621A" w:rsidRDefault="0058621A" w:rsidP="0058621A">
      <w:pPr>
        <w:pStyle w:val="ListParagraph"/>
        <w:numPr>
          <w:ilvl w:val="0"/>
          <w:numId w:val="6"/>
        </w:numPr>
      </w:pPr>
      <w:r>
        <w:t>Command Line Interface Reference and Tutorials</w:t>
      </w:r>
      <w:r w:rsidR="00A228E2">
        <w:t xml:space="preserve"> (Use only if GUI clients fall short!)</w:t>
      </w:r>
      <w:r>
        <w:t xml:space="preserve">   </w:t>
      </w:r>
    </w:p>
    <w:p w:rsidR="0058621A" w:rsidRDefault="0058621A" w:rsidP="0058621A">
      <w:pPr>
        <w:pStyle w:val="ListParagraph"/>
        <w:numPr>
          <w:ilvl w:val="1"/>
          <w:numId w:val="6"/>
        </w:numPr>
      </w:pPr>
      <w:r>
        <w:t xml:space="preserve">Git User Guide </w:t>
      </w:r>
      <w:hyperlink r:id="rId15" w:history="1">
        <w:r w:rsidRPr="00976B29">
          <w:rPr>
            <w:rStyle w:val="Hyperlink"/>
          </w:rPr>
          <w:t xml:space="preserve">ProGit-en.1084.pdf </w:t>
        </w:r>
      </w:hyperlink>
      <w:r>
        <w:t xml:space="preserve"> (Instructions use Command Line instead of GUI)</w:t>
      </w:r>
    </w:p>
    <w:p w:rsidR="0058621A" w:rsidRDefault="0058621A" w:rsidP="0058621A">
      <w:pPr>
        <w:pStyle w:val="ListParagraph"/>
        <w:numPr>
          <w:ilvl w:val="1"/>
          <w:numId w:val="6"/>
        </w:numPr>
      </w:pPr>
      <w:r>
        <w:t xml:space="preserve">Several ways to learn Git exist and I find conflicting information in them.   Two were used here:   </w:t>
      </w:r>
      <w:proofErr w:type="spellStart"/>
      <w:r>
        <w:t>ProGit</w:t>
      </w:r>
      <w:proofErr w:type="spellEnd"/>
      <w:r>
        <w:t xml:space="preserve"> (Git Basics chapter) and </w:t>
      </w:r>
      <w:proofErr w:type="spellStart"/>
      <w:r>
        <w:t>gittutorial</w:t>
      </w:r>
      <w:proofErr w:type="spellEnd"/>
      <w:r>
        <w:t xml:space="preserve">(7) </w:t>
      </w:r>
      <w:proofErr w:type="spellStart"/>
      <w:r>
        <w:t>ManualPage</w:t>
      </w:r>
      <w:proofErr w:type="spellEnd"/>
      <w:r>
        <w:t xml:space="preserve"> reached from Git </w:t>
      </w:r>
      <w:r>
        <w:lastRenderedPageBreak/>
        <w:t xml:space="preserve">CMD by typing 'git help tutorial'  link to file in git </w:t>
      </w:r>
      <w:r w:rsidRPr="00681C42">
        <w:rPr>
          <w:i/>
          <w:u w:val="single"/>
        </w:rPr>
        <w:t>for Windows</w:t>
      </w:r>
      <w:r>
        <w:t xml:space="preserve"> folder: </w:t>
      </w:r>
      <w:hyperlink r:id="rId16" w:history="1">
        <w:r w:rsidRPr="00681C42">
          <w:rPr>
            <w:rStyle w:val="Hyperlink"/>
          </w:rPr>
          <w:t>file:///C:/Program%20Files/Git/mingw64/share/doc/git-doc/gittutorial.html</w:t>
        </w:r>
      </w:hyperlink>
    </w:p>
    <w:p w:rsidR="00A36F6B" w:rsidRDefault="00A36F6B" w:rsidP="0058621A">
      <w:pPr>
        <w:pStyle w:val="ListParagraph"/>
        <w:numPr>
          <w:ilvl w:val="1"/>
          <w:numId w:val="6"/>
        </w:numPr>
      </w:pPr>
      <w:r>
        <w:t xml:space="preserve">git cheat sheet at </w:t>
      </w:r>
      <w:hyperlink r:id="rId17" w:history="1">
        <w:r>
          <w:rPr>
            <w:rStyle w:val="Hyperlink"/>
          </w:rPr>
          <w:t>http://rogerdudler.github.io/</w:t>
        </w:r>
      </w:hyperlink>
      <w:r w:rsidR="00217DA1">
        <w:t xml:space="preserve">  Also good intro to how </w:t>
      </w:r>
      <w:proofErr w:type="spellStart"/>
      <w:r w:rsidR="00217DA1">
        <w:t>git</w:t>
      </w:r>
      <w:proofErr w:type="spellEnd"/>
      <w:r w:rsidR="00217DA1">
        <w:t xml:space="preserve"> works!</w:t>
      </w:r>
    </w:p>
    <w:p w:rsidR="0058621A" w:rsidRDefault="0058621A" w:rsidP="004913D7">
      <w:pPr>
        <w:pStyle w:val="ListParagraph"/>
        <w:ind w:left="0"/>
      </w:pPr>
    </w:p>
    <w:p w:rsidR="004913D7" w:rsidRPr="0058621A" w:rsidRDefault="004913D7" w:rsidP="003E3CE5">
      <w:pPr>
        <w:pStyle w:val="Heading2"/>
      </w:pPr>
      <w:bookmarkStart w:id="3" w:name="_Toc468117570"/>
      <w:r w:rsidRPr="0058621A">
        <w:t>GitHub and SourceTree - Steps for Creating a Repository</w:t>
      </w:r>
      <w:bookmarkEnd w:id="3"/>
    </w:p>
    <w:p w:rsidR="00673703" w:rsidRDefault="00673703">
      <w:r>
        <w:t>These notes were created while learning document version control using GitHub and SourceTree tools.</w:t>
      </w:r>
      <w:r w:rsidR="00E44760">
        <w:t xml:space="preserve">   For introductory information see Design News CEC course </w:t>
      </w:r>
      <w:r w:rsidR="00E44760" w:rsidRPr="00E44760">
        <w:rPr>
          <w:i/>
        </w:rPr>
        <w:t>Code Sharing, Collaboration and Version Control: An Hands-on Introduction to Git and GitHub</w:t>
      </w:r>
      <w:r w:rsidR="00E44760" w:rsidRPr="00E44760">
        <w:t xml:space="preserve"> by Charles Lord. 15Nov16</w:t>
      </w:r>
      <w:r w:rsidR="00E44760">
        <w:t>.</w:t>
      </w:r>
      <w:r w:rsidR="00E44760" w:rsidRPr="00E44760">
        <w:t> </w:t>
      </w:r>
    </w:p>
    <w:p w:rsidR="00673703" w:rsidRDefault="00673703" w:rsidP="00673703">
      <w:pPr>
        <w:pStyle w:val="ListParagraph"/>
        <w:numPr>
          <w:ilvl w:val="0"/>
          <w:numId w:val="2"/>
        </w:numPr>
      </w:pPr>
      <w:r w:rsidRPr="00673703">
        <w:rPr>
          <w:b/>
        </w:rPr>
        <w:t>GitHub</w:t>
      </w:r>
      <w:r>
        <w:t xml:space="preserve"> is a web user interface to remote repositories owned by me.  The contents are publicly searchable.   For private repositories, consider using </w:t>
      </w:r>
      <w:r w:rsidRPr="00673703">
        <w:rPr>
          <w:b/>
        </w:rPr>
        <w:t>BitBucket</w:t>
      </w:r>
      <w:r>
        <w:t>.</w:t>
      </w:r>
    </w:p>
    <w:p w:rsidR="00673703" w:rsidRDefault="00673703" w:rsidP="00673703">
      <w:pPr>
        <w:pStyle w:val="ListParagraph"/>
        <w:numPr>
          <w:ilvl w:val="0"/>
          <w:numId w:val="2"/>
        </w:numPr>
      </w:pPr>
      <w:r w:rsidRPr="00673703">
        <w:rPr>
          <w:b/>
        </w:rPr>
        <w:t>SourceTree</w:t>
      </w:r>
      <w:r>
        <w:t xml:space="preserve"> is a user interface to the local Git repository and Push/Pull/Fetch capabilities to the remote GitHub repository.   </w:t>
      </w:r>
    </w:p>
    <w:p w:rsidR="00673703" w:rsidRDefault="00673703">
      <w:r>
        <w:t>Assumptions for these notes:</w:t>
      </w:r>
    </w:p>
    <w:p w:rsidR="00F6118C" w:rsidRDefault="00F6118C" w:rsidP="00673703">
      <w:pPr>
        <w:pStyle w:val="ListParagraph"/>
        <w:numPr>
          <w:ilvl w:val="0"/>
          <w:numId w:val="3"/>
        </w:numPr>
      </w:pPr>
      <w:r>
        <w:t>These notes may not be complete but they should provide enough information for me to connect the dots.</w:t>
      </w:r>
      <w:r w:rsidR="008F5FD1">
        <w:t xml:space="preserve">   The section “Miscellaneous usage notes” provides key information.</w:t>
      </w:r>
    </w:p>
    <w:p w:rsidR="007E09A7" w:rsidRDefault="00673703" w:rsidP="00673703">
      <w:pPr>
        <w:pStyle w:val="ListParagraph"/>
        <w:numPr>
          <w:ilvl w:val="0"/>
          <w:numId w:val="3"/>
        </w:numPr>
      </w:pPr>
      <w:r>
        <w:t>So</w:t>
      </w:r>
      <w:r w:rsidR="00691C06">
        <w:t xml:space="preserve">urce Tree is loaded </w:t>
      </w:r>
      <w:r w:rsidR="001F1F0D">
        <w:t>and</w:t>
      </w:r>
      <w:r w:rsidR="00691C06">
        <w:t xml:space="preserve"> Git </w:t>
      </w:r>
      <w:r w:rsidR="001F1F0D">
        <w:t xml:space="preserve">is </w:t>
      </w:r>
      <w:r w:rsidR="00691C06">
        <w:t xml:space="preserve">selected as </w:t>
      </w:r>
      <w:r>
        <w:t xml:space="preserve">the local </w:t>
      </w:r>
      <w:r w:rsidR="00691C06">
        <w:t>repository program.</w:t>
      </w:r>
    </w:p>
    <w:p w:rsidR="00673703" w:rsidRDefault="00673703" w:rsidP="00673703">
      <w:pPr>
        <w:pStyle w:val="ListParagraph"/>
        <w:numPr>
          <w:ilvl w:val="0"/>
          <w:numId w:val="3"/>
        </w:numPr>
      </w:pPr>
      <w:r>
        <w:t>SourceTree is not integrated with any other development tools on the local machine.   Source tree is 'stand alone' and is used to perform version control on any folder on the local machine.</w:t>
      </w:r>
    </w:p>
    <w:p w:rsidR="00E617D7" w:rsidRDefault="00E617D7" w:rsidP="00673703">
      <w:pPr>
        <w:pStyle w:val="ListParagraph"/>
        <w:numPr>
          <w:ilvl w:val="0"/>
          <w:numId w:val="3"/>
        </w:numPr>
      </w:pPr>
      <w:r>
        <w:t xml:space="preserve">One repository is created for one project.  A project (folder) may have one or more working files.  The files in the project folder may be ‘tracked’ in the repository, or ‘untracked’ (not to go into the repository).  </w:t>
      </w:r>
    </w:p>
    <w:p w:rsidR="00673703" w:rsidRDefault="00673703" w:rsidP="00673703">
      <w:pPr>
        <w:pStyle w:val="ListParagraph"/>
        <w:numPr>
          <w:ilvl w:val="0"/>
          <w:numId w:val="3"/>
        </w:numPr>
      </w:pPr>
      <w:r>
        <w:t>I am the only user of the repository, so SourceTree license is free.</w:t>
      </w:r>
    </w:p>
    <w:p w:rsidR="001F1F0D" w:rsidRDefault="001F1F0D" w:rsidP="00673703">
      <w:pPr>
        <w:pStyle w:val="ListParagraph"/>
        <w:numPr>
          <w:ilvl w:val="0"/>
          <w:numId w:val="3"/>
        </w:numPr>
      </w:pPr>
      <w:r>
        <w:t xml:space="preserve">A </w:t>
      </w:r>
      <w:r w:rsidR="00AB6607">
        <w:t xml:space="preserve">project development </w:t>
      </w:r>
      <w:r>
        <w:t xml:space="preserve">folder containing the project </w:t>
      </w:r>
      <w:r w:rsidR="00AB6607">
        <w:t xml:space="preserve">files </w:t>
      </w:r>
      <w:r>
        <w:t>to put in version control exists, with or without any files inside.</w:t>
      </w:r>
      <w:r w:rsidR="00AB6607">
        <w:t xml:space="preserve">   (This may be called the ‘demonstration’ folder in text that follows.</w:t>
      </w:r>
      <w:r w:rsidR="00E617D7">
        <w:t>)</w:t>
      </w:r>
    </w:p>
    <w:p w:rsidR="001F1F0D" w:rsidRDefault="001F1F0D" w:rsidP="00673703">
      <w:pPr>
        <w:pStyle w:val="ListParagraph"/>
        <w:numPr>
          <w:ilvl w:val="0"/>
          <w:numId w:val="3"/>
        </w:numPr>
      </w:pPr>
      <w:r>
        <w:t xml:space="preserve">These instructions use files </w:t>
      </w:r>
      <w:r w:rsidR="00066519">
        <w:t xml:space="preserve">SB1.txt, SB2.txt, SB3.txt, WorkFlowForNewRepository.docx and README.md for purposes of demonstration.   The </w:t>
      </w:r>
      <w:proofErr w:type="spellStart"/>
      <w:r w:rsidR="00066519">
        <w:t>docx</w:t>
      </w:r>
      <w:proofErr w:type="spellEnd"/>
      <w:r w:rsidR="00066519">
        <w:t xml:space="preserve"> file is this document of notes.</w:t>
      </w:r>
    </w:p>
    <w:p w:rsidR="003C4F3C" w:rsidRDefault="003C4F3C" w:rsidP="00673703">
      <w:pPr>
        <w:pStyle w:val="ListParagraph"/>
        <w:numPr>
          <w:ilvl w:val="0"/>
          <w:numId w:val="3"/>
        </w:numPr>
      </w:pPr>
      <w:r>
        <w:t xml:space="preserve">File creation and revision is done in the </w:t>
      </w:r>
      <w:r w:rsidR="0097740B">
        <w:t>demonstration folder (working files).</w:t>
      </w:r>
      <w:r>
        <w:t xml:space="preserve">   (Remote repository revisions use slightly different instructions such as 'Pull' or 'Fetch' to check out remote revisions to the local repository... to be proven.)</w:t>
      </w:r>
    </w:p>
    <w:p w:rsidR="0097740B" w:rsidRDefault="0097740B" w:rsidP="00673703">
      <w:pPr>
        <w:pStyle w:val="ListParagraph"/>
        <w:numPr>
          <w:ilvl w:val="0"/>
          <w:numId w:val="3"/>
        </w:numPr>
      </w:pPr>
      <w:r>
        <w:t>The demonstration repository is temporary and disposable.   When appropriate, these notes will be relocated to a 'permanent' repository.</w:t>
      </w:r>
    </w:p>
    <w:p w:rsidR="00673703" w:rsidRDefault="00673703" w:rsidP="003E3CE5">
      <w:pPr>
        <w:pStyle w:val="Heading3"/>
      </w:pPr>
      <w:bookmarkStart w:id="4" w:name="_Toc468117571"/>
      <w:r w:rsidRPr="00673703">
        <w:rPr>
          <w:rStyle w:val="Heading2Char"/>
        </w:rPr>
        <w:t>Startup</w:t>
      </w:r>
      <w:bookmarkEnd w:id="4"/>
      <w:r>
        <w:t xml:space="preserve"> </w:t>
      </w:r>
    </w:p>
    <w:p w:rsidR="00691C06" w:rsidRDefault="00691C06">
      <w:r>
        <w:t>Initialize remote and local repositories as follows:</w:t>
      </w:r>
    </w:p>
    <w:p w:rsidR="00691C06" w:rsidRDefault="00691C06" w:rsidP="001F1F0D">
      <w:pPr>
        <w:pStyle w:val="ListParagraph"/>
        <w:numPr>
          <w:ilvl w:val="0"/>
          <w:numId w:val="4"/>
        </w:numPr>
      </w:pPr>
      <w:r>
        <w:t xml:space="preserve">Create </w:t>
      </w:r>
      <w:r w:rsidR="001F1F0D">
        <w:t xml:space="preserve">a </w:t>
      </w:r>
      <w:r>
        <w:t>new remote repo in GitHub</w:t>
      </w:r>
      <w:r w:rsidR="001F1F0D">
        <w:t xml:space="preserve"> using a descriptive name</w:t>
      </w:r>
      <w:r>
        <w:t>.   Do not create Readme.md yet</w:t>
      </w:r>
      <w:r w:rsidR="0097740B">
        <w:t>.</w:t>
      </w:r>
    </w:p>
    <w:p w:rsidR="00A43907" w:rsidRDefault="00A43907" w:rsidP="00A43907">
      <w:pPr>
        <w:keepNext/>
        <w:ind w:left="360"/>
        <w:jc w:val="center"/>
      </w:pPr>
      <w:r>
        <w:rPr>
          <w:noProof/>
        </w:rPr>
        <w:lastRenderedPageBreak/>
        <w:drawing>
          <wp:inline distT="0" distB="0" distL="0" distR="0">
            <wp:extent cx="5467350" cy="4418866"/>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469004" cy="4420202"/>
                    </a:xfrm>
                    <a:prstGeom prst="rect">
                      <a:avLst/>
                    </a:prstGeom>
                    <a:noFill/>
                    <a:ln w="9525">
                      <a:noFill/>
                      <a:miter lim="800000"/>
                      <a:headEnd/>
                      <a:tailEnd/>
                    </a:ln>
                  </pic:spPr>
                </pic:pic>
              </a:graphicData>
            </a:graphic>
          </wp:inline>
        </w:drawing>
      </w:r>
    </w:p>
    <w:p w:rsidR="00A43907" w:rsidRDefault="00A43907" w:rsidP="00A43907">
      <w:pPr>
        <w:pStyle w:val="Caption"/>
        <w:jc w:val="center"/>
      </w:pPr>
      <w:r>
        <w:t xml:space="preserve">Figure </w:t>
      </w:r>
      <w:r w:rsidR="003814F1">
        <w:fldChar w:fldCharType="begin"/>
      </w:r>
      <w:r w:rsidR="003814F1">
        <w:instrText xml:space="preserve"> SEQ Figure \* ARABIC </w:instrText>
      </w:r>
      <w:r w:rsidR="003814F1">
        <w:fldChar w:fldCharType="separate"/>
      </w:r>
      <w:r w:rsidR="00BE6703">
        <w:rPr>
          <w:noProof/>
        </w:rPr>
        <w:t>1</w:t>
      </w:r>
      <w:r w:rsidR="003814F1">
        <w:rPr>
          <w:noProof/>
        </w:rPr>
        <w:fldChar w:fldCharType="end"/>
      </w:r>
      <w:r>
        <w:t xml:space="preserve"> - Example of creation of GitHub repository</w:t>
      </w:r>
    </w:p>
    <w:p w:rsidR="00A43907" w:rsidRDefault="00691C06" w:rsidP="00A43907">
      <w:pPr>
        <w:pStyle w:val="ListParagraph"/>
        <w:keepNext/>
        <w:numPr>
          <w:ilvl w:val="0"/>
          <w:numId w:val="4"/>
        </w:numPr>
      </w:pPr>
      <w:r>
        <w:lastRenderedPageBreak/>
        <w:t xml:space="preserve">GitHub will present choices for populating the remote repo.   Take the first one </w:t>
      </w:r>
      <w:r w:rsidR="001F1F0D">
        <w:t>and</w:t>
      </w:r>
      <w:r>
        <w:t xml:space="preserve"> copy the link to </w:t>
      </w:r>
      <w:r w:rsidR="001F1F0D">
        <w:t xml:space="preserve">the </w:t>
      </w:r>
      <w:r>
        <w:t>remote repo</w:t>
      </w:r>
      <w:r w:rsidR="001F1F0D">
        <w:t xml:space="preserve"> to the clipboard</w:t>
      </w:r>
      <w:r>
        <w:t>.</w:t>
      </w:r>
      <w:r w:rsidR="00A43907" w:rsidRPr="00A43907">
        <w:t xml:space="preserve"> </w:t>
      </w:r>
      <w:r w:rsidR="00A43907">
        <w:rPr>
          <w:noProof/>
        </w:rPr>
        <w:drawing>
          <wp:inline distT="0" distB="0" distL="0" distR="0">
            <wp:extent cx="4820369" cy="3307476"/>
            <wp:effectExtent l="1905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4826679" cy="3311806"/>
                    </a:xfrm>
                    <a:prstGeom prst="rect">
                      <a:avLst/>
                    </a:prstGeom>
                    <a:noFill/>
                    <a:ln w="9525">
                      <a:noFill/>
                      <a:miter lim="800000"/>
                      <a:headEnd/>
                      <a:tailEnd/>
                    </a:ln>
                  </pic:spPr>
                </pic:pic>
              </a:graphicData>
            </a:graphic>
          </wp:inline>
        </w:drawing>
      </w:r>
    </w:p>
    <w:p w:rsidR="00691C06" w:rsidRDefault="00A43907" w:rsidP="00A43907">
      <w:pPr>
        <w:pStyle w:val="Caption"/>
        <w:jc w:val="center"/>
      </w:pPr>
      <w:r>
        <w:t xml:space="preserve">Figure </w:t>
      </w:r>
      <w:r w:rsidR="003814F1">
        <w:fldChar w:fldCharType="begin"/>
      </w:r>
      <w:r w:rsidR="003814F1">
        <w:instrText xml:space="preserve"> SEQ Figure \* ARABIC </w:instrText>
      </w:r>
      <w:r w:rsidR="003814F1">
        <w:fldChar w:fldCharType="separate"/>
      </w:r>
      <w:r w:rsidR="00BE6703">
        <w:rPr>
          <w:noProof/>
        </w:rPr>
        <w:t>2</w:t>
      </w:r>
      <w:r w:rsidR="003814F1">
        <w:rPr>
          <w:noProof/>
        </w:rPr>
        <w:fldChar w:fldCharType="end"/>
      </w:r>
      <w:r>
        <w:t xml:space="preserve"> - Example of capturing link to GitHub repository.  (MyNotes is replaced with GitRepo in following text!)</w:t>
      </w:r>
    </w:p>
    <w:p w:rsidR="00691C06" w:rsidRDefault="0097740B" w:rsidP="001F1F0D">
      <w:pPr>
        <w:pStyle w:val="ListParagraph"/>
        <w:numPr>
          <w:ilvl w:val="0"/>
          <w:numId w:val="4"/>
        </w:numPr>
      </w:pPr>
      <w:r>
        <w:t xml:space="preserve">With SourceTree, </w:t>
      </w:r>
      <w:r w:rsidR="00691C06">
        <w:t xml:space="preserve">Create </w:t>
      </w:r>
      <w:r>
        <w:t xml:space="preserve">a new </w:t>
      </w:r>
      <w:r w:rsidR="00691C06">
        <w:t xml:space="preserve">local </w:t>
      </w:r>
      <w:r w:rsidR="00066519">
        <w:t>repo</w:t>
      </w:r>
      <w:r>
        <w:t xml:space="preserve">sitory (repo) </w:t>
      </w:r>
      <w:r w:rsidR="00691C06">
        <w:t>on PC.</w:t>
      </w:r>
      <w:r>
        <w:t xml:space="preserve">  Designate the </w:t>
      </w:r>
      <w:r w:rsidR="00A43907">
        <w:t>demonstration folder, GitRepo, as the location of the local repository.</w:t>
      </w:r>
    </w:p>
    <w:p w:rsidR="00691C06" w:rsidRDefault="00691C06" w:rsidP="001F1F0D">
      <w:pPr>
        <w:pStyle w:val="ListParagraph"/>
        <w:numPr>
          <w:ilvl w:val="0"/>
          <w:numId w:val="4"/>
        </w:numPr>
      </w:pPr>
      <w:r>
        <w:t>In SourceTree,</w:t>
      </w:r>
      <w:r w:rsidR="001F1F0D">
        <w:t xml:space="preserve"> complete Remote Details to</w:t>
      </w:r>
      <w:r>
        <w:t xml:space="preserve"> link the local repo to the remote repo</w:t>
      </w:r>
      <w:r w:rsidR="001F1F0D">
        <w:t xml:space="preserve">.   Use </w:t>
      </w:r>
      <w:r>
        <w:t xml:space="preserve">the </w:t>
      </w:r>
      <w:r w:rsidR="00373B28">
        <w:t xml:space="preserve">GUI </w:t>
      </w:r>
      <w:r>
        <w:t xml:space="preserve">command </w:t>
      </w:r>
      <w:proofErr w:type="spellStart"/>
      <w:r>
        <w:t>Repository.Rep</w:t>
      </w:r>
      <w:r w:rsidR="000A725C">
        <w:t>o</w:t>
      </w:r>
      <w:r>
        <w:t>sitory</w:t>
      </w:r>
      <w:proofErr w:type="spellEnd"/>
      <w:r>
        <w:t xml:space="preserve"> </w:t>
      </w:r>
      <w:proofErr w:type="spellStart"/>
      <w:r>
        <w:t>Settings.Add</w:t>
      </w:r>
      <w:proofErr w:type="spellEnd"/>
      <w:r>
        <w:t xml:space="preserve"> and paste the remote link </w:t>
      </w:r>
      <w:r w:rsidR="001F1F0D">
        <w:t xml:space="preserve">which was placed earlier on the clipboard </w:t>
      </w:r>
      <w:r>
        <w:t xml:space="preserve">in </w:t>
      </w:r>
      <w:r w:rsidR="001F1F0D">
        <w:t xml:space="preserve">the </w:t>
      </w:r>
      <w:r>
        <w:t>URL/Path: field.   Type in remote repo name in the Remote name field.</w:t>
      </w:r>
    </w:p>
    <w:p w:rsidR="00691C06" w:rsidRDefault="00691C06" w:rsidP="001F1F0D">
      <w:pPr>
        <w:ind w:left="360"/>
        <w:jc w:val="center"/>
      </w:pPr>
      <w:r>
        <w:rPr>
          <w:noProof/>
        </w:rPr>
        <w:drawing>
          <wp:inline distT="0" distB="0" distL="0" distR="0">
            <wp:extent cx="4763209" cy="22860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4763209" cy="2286000"/>
                    </a:xfrm>
                    <a:prstGeom prst="rect">
                      <a:avLst/>
                    </a:prstGeom>
                    <a:noFill/>
                    <a:ln w="9525">
                      <a:noFill/>
                      <a:miter lim="800000"/>
                      <a:headEnd/>
                      <a:tailEnd/>
                    </a:ln>
                  </pic:spPr>
                </pic:pic>
              </a:graphicData>
            </a:graphic>
          </wp:inline>
        </w:drawing>
      </w:r>
    </w:p>
    <w:p w:rsidR="00691C06" w:rsidRDefault="00691C06" w:rsidP="001F1F0D">
      <w:pPr>
        <w:pStyle w:val="ListParagraph"/>
        <w:numPr>
          <w:ilvl w:val="0"/>
          <w:numId w:val="4"/>
        </w:numPr>
      </w:pPr>
      <w:r>
        <w:t>Optionally, specify Host Type (GitHub), Root URL:  www.GitHub.com and Username.</w:t>
      </w:r>
    </w:p>
    <w:p w:rsidR="00691C06" w:rsidRDefault="00691C06" w:rsidP="001F1F0D">
      <w:pPr>
        <w:pStyle w:val="ListParagraph"/>
        <w:numPr>
          <w:ilvl w:val="0"/>
          <w:numId w:val="4"/>
        </w:numPr>
      </w:pPr>
      <w:r>
        <w:t>Click OK to Remote Details and view this dialog:</w:t>
      </w:r>
    </w:p>
    <w:p w:rsidR="00691C06" w:rsidRDefault="00691C06" w:rsidP="001F1F0D">
      <w:pPr>
        <w:ind w:left="360"/>
        <w:jc w:val="center"/>
      </w:pPr>
      <w:r>
        <w:rPr>
          <w:noProof/>
        </w:rPr>
        <w:lastRenderedPageBreak/>
        <w:drawing>
          <wp:inline distT="0" distB="0" distL="0" distR="0">
            <wp:extent cx="4132824" cy="2286000"/>
            <wp:effectExtent l="19050" t="0" r="1026"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4132824" cy="2286000"/>
                    </a:xfrm>
                    <a:prstGeom prst="rect">
                      <a:avLst/>
                    </a:prstGeom>
                    <a:noFill/>
                    <a:ln w="9525">
                      <a:noFill/>
                      <a:miter lim="800000"/>
                      <a:headEnd/>
                      <a:tailEnd/>
                    </a:ln>
                  </pic:spPr>
                </pic:pic>
              </a:graphicData>
            </a:graphic>
          </wp:inline>
        </w:drawing>
      </w:r>
    </w:p>
    <w:p w:rsidR="00BE6703" w:rsidRDefault="00066519" w:rsidP="001F1F0D">
      <w:pPr>
        <w:pStyle w:val="ListParagraph"/>
        <w:numPr>
          <w:ilvl w:val="0"/>
          <w:numId w:val="4"/>
        </w:numPr>
      </w:pPr>
      <w:r>
        <w:t>The repositories are now created</w:t>
      </w:r>
      <w:r w:rsidR="00A43907">
        <w:t xml:space="preserve"> and linked</w:t>
      </w:r>
      <w:r>
        <w:t xml:space="preserve">.   </w:t>
      </w:r>
      <w:r w:rsidR="00531096">
        <w:t xml:space="preserve">Next, </w:t>
      </w:r>
      <w:r>
        <w:t xml:space="preserve">add </w:t>
      </w:r>
      <w:r w:rsidR="00F40E82">
        <w:t xml:space="preserve">files to the local repository folder by moving, copying or Windows </w:t>
      </w:r>
      <w:proofErr w:type="spellStart"/>
      <w:r w:rsidR="00F40E82">
        <w:t>quickmenu</w:t>
      </w:r>
      <w:proofErr w:type="spellEnd"/>
      <w:r w:rsidR="00F40E82">
        <w:t xml:space="preserve"> 'New'.   </w:t>
      </w:r>
      <w:r>
        <w:t xml:space="preserve">In this illustration, </w:t>
      </w:r>
      <w:r w:rsidR="00F40E82">
        <w:t>SB1.tx</w:t>
      </w:r>
      <w:r>
        <w:t>t</w:t>
      </w:r>
      <w:r w:rsidR="00373B28">
        <w:t xml:space="preserve"> is created in the local repository folder.  </w:t>
      </w:r>
      <w:r w:rsidR="00531096">
        <w:t xml:space="preserve">If you kept SourceTree open, shortly afterwards it will </w:t>
      </w:r>
      <w:r w:rsidR="00F40E82">
        <w:t>show 'uncommitted changes' in the repository menu, with SB1.txt</w:t>
      </w:r>
      <w:r w:rsidRPr="00066519">
        <w:t xml:space="preserve"> </w:t>
      </w:r>
      <w:r>
        <w:t>in the Unstaged files panel</w:t>
      </w:r>
      <w:r w:rsidR="00F40E82">
        <w:t>.</w:t>
      </w:r>
      <w:r w:rsidR="00BE6703" w:rsidRPr="00BE6703">
        <w:t xml:space="preserve"> </w:t>
      </w:r>
    </w:p>
    <w:p w:rsidR="00BE6703" w:rsidRDefault="00BE6703" w:rsidP="00BE6703">
      <w:pPr>
        <w:pStyle w:val="ListParagraph"/>
        <w:keepNext/>
        <w:numPr>
          <w:ilvl w:val="0"/>
          <w:numId w:val="4"/>
        </w:numPr>
      </w:pPr>
      <w:r>
        <w:t>Click on the line with 'Uncommitted changes' in the Description field.</w:t>
      </w:r>
      <w:r>
        <w:rPr>
          <w:noProof/>
        </w:rPr>
        <w:drawing>
          <wp:inline distT="0" distB="0" distL="0" distR="0">
            <wp:extent cx="5386992" cy="2691442"/>
            <wp:effectExtent l="19050" t="0" r="4158"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390708" cy="2693299"/>
                    </a:xfrm>
                    <a:prstGeom prst="rect">
                      <a:avLst/>
                    </a:prstGeom>
                    <a:noFill/>
                    <a:ln w="9525">
                      <a:noFill/>
                      <a:miter lim="800000"/>
                      <a:headEnd/>
                      <a:tailEnd/>
                    </a:ln>
                  </pic:spPr>
                </pic:pic>
              </a:graphicData>
            </a:graphic>
          </wp:inline>
        </w:drawing>
      </w:r>
    </w:p>
    <w:p w:rsidR="00691C06" w:rsidRDefault="00BE6703" w:rsidP="00BE6703">
      <w:pPr>
        <w:pStyle w:val="Caption"/>
        <w:jc w:val="center"/>
      </w:pPr>
      <w:r>
        <w:t xml:space="preserve">Figure </w:t>
      </w:r>
      <w:r w:rsidR="003814F1">
        <w:fldChar w:fldCharType="begin"/>
      </w:r>
      <w:r w:rsidR="003814F1">
        <w:instrText xml:space="preserve"> SEQ Figure \* ARABIC </w:instrText>
      </w:r>
      <w:r w:rsidR="003814F1">
        <w:fldChar w:fldCharType="separate"/>
      </w:r>
      <w:r>
        <w:rPr>
          <w:noProof/>
        </w:rPr>
        <w:t>3</w:t>
      </w:r>
      <w:r w:rsidR="003814F1">
        <w:rPr>
          <w:noProof/>
        </w:rPr>
        <w:fldChar w:fldCharType="end"/>
      </w:r>
      <w:r>
        <w:t xml:space="preserve"> - Example of uncommitted changes display with an unstaged file.  (imagine SB1.txt is unstaged!)</w:t>
      </w:r>
    </w:p>
    <w:p w:rsidR="00F40E82" w:rsidRDefault="00F40E82" w:rsidP="001F1F0D">
      <w:pPr>
        <w:pStyle w:val="ListParagraph"/>
        <w:numPr>
          <w:ilvl w:val="0"/>
          <w:numId w:val="4"/>
        </w:numPr>
      </w:pPr>
      <w:r>
        <w:t xml:space="preserve">Stage the file, and click on the Commit action on the command ribbon.  Add a descriptive comment at the bottom of the SourceTree dialog and click on </w:t>
      </w:r>
      <w:r w:rsidR="00066519">
        <w:t xml:space="preserve">the </w:t>
      </w:r>
      <w:r>
        <w:t>Commit button.   This will create a 'master' branch.</w:t>
      </w:r>
      <w:r w:rsidR="00BE6703">
        <w:t xml:space="preserve">   Note the 'Push' action on the command ribbon shows a '1' indicating the local repository has a file ready to be pushed to the remote repo.</w:t>
      </w:r>
    </w:p>
    <w:p w:rsidR="008607F7" w:rsidRDefault="008607F7" w:rsidP="001F1F0D">
      <w:pPr>
        <w:pStyle w:val="ListParagraph"/>
        <w:numPr>
          <w:ilvl w:val="0"/>
          <w:numId w:val="4"/>
        </w:numPr>
      </w:pPr>
      <w:r>
        <w:t>Use the SourceTree action 'Push' and select the desired file(s) to send to the GitHub remote repo.  GitHub will display the remote repo contents when Code is selected (1 commit, 1 branch in this example):</w:t>
      </w:r>
    </w:p>
    <w:p w:rsidR="008607F7" w:rsidRDefault="008607F7" w:rsidP="00735B70">
      <w:pPr>
        <w:ind w:left="360"/>
        <w:jc w:val="center"/>
      </w:pPr>
      <w:r w:rsidRPr="008607F7">
        <w:rPr>
          <w:noProof/>
        </w:rPr>
        <w:lastRenderedPageBreak/>
        <w:drawing>
          <wp:inline distT="0" distB="0" distL="0" distR="0">
            <wp:extent cx="5170026" cy="2286000"/>
            <wp:effectExtent l="19050" t="0" r="0" b="0"/>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srcRect/>
                    <a:stretch>
                      <a:fillRect/>
                    </a:stretch>
                  </pic:blipFill>
                  <pic:spPr bwMode="auto">
                    <a:xfrm>
                      <a:off x="0" y="0"/>
                      <a:ext cx="5170026" cy="2286000"/>
                    </a:xfrm>
                    <a:prstGeom prst="rect">
                      <a:avLst/>
                    </a:prstGeom>
                    <a:noFill/>
                    <a:ln w="9525">
                      <a:noFill/>
                      <a:miter lim="800000"/>
                      <a:headEnd/>
                      <a:tailEnd/>
                    </a:ln>
                  </pic:spPr>
                </pic:pic>
              </a:graphicData>
            </a:graphic>
          </wp:inline>
        </w:drawing>
      </w:r>
    </w:p>
    <w:p w:rsidR="008607F7" w:rsidRDefault="00F40E82" w:rsidP="001F1F0D">
      <w:pPr>
        <w:pStyle w:val="ListParagraph"/>
        <w:numPr>
          <w:ilvl w:val="0"/>
          <w:numId w:val="4"/>
        </w:numPr>
      </w:pPr>
      <w:r>
        <w:t xml:space="preserve">Add a couple additional files to the local repo folder.  For </w:t>
      </w:r>
      <w:r w:rsidR="008D3F43">
        <w:t>example,</w:t>
      </w:r>
      <w:r>
        <w:t xml:space="preserve"> SB2.txt and WorkFlowForNewRepository.docx.  </w:t>
      </w:r>
      <w:r w:rsidR="008607F7">
        <w:t>Windows Explorer will display this for the example:</w:t>
      </w:r>
    </w:p>
    <w:p w:rsidR="008607F7" w:rsidRDefault="008607F7" w:rsidP="00735B70">
      <w:pPr>
        <w:ind w:left="360"/>
        <w:jc w:val="center"/>
      </w:pPr>
      <w:r>
        <w:rPr>
          <w:noProof/>
        </w:rPr>
        <w:drawing>
          <wp:inline distT="0" distB="0" distL="0" distR="0">
            <wp:extent cx="5943600" cy="1452651"/>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srcRect/>
                    <a:stretch>
                      <a:fillRect/>
                    </a:stretch>
                  </pic:blipFill>
                  <pic:spPr bwMode="auto">
                    <a:xfrm>
                      <a:off x="0" y="0"/>
                      <a:ext cx="5943600" cy="1452651"/>
                    </a:xfrm>
                    <a:prstGeom prst="rect">
                      <a:avLst/>
                    </a:prstGeom>
                    <a:noFill/>
                    <a:ln w="9525">
                      <a:noFill/>
                      <a:miter lim="800000"/>
                      <a:headEnd/>
                      <a:tailEnd/>
                    </a:ln>
                  </pic:spPr>
                </pic:pic>
              </a:graphicData>
            </a:graphic>
          </wp:inline>
        </w:drawing>
      </w:r>
    </w:p>
    <w:p w:rsidR="00F40E82" w:rsidRDefault="00F40E82" w:rsidP="001F1F0D">
      <w:pPr>
        <w:pStyle w:val="ListParagraph"/>
        <w:numPr>
          <w:ilvl w:val="0"/>
          <w:numId w:val="4"/>
        </w:numPr>
      </w:pPr>
      <w:r>
        <w:t>Sourc</w:t>
      </w:r>
      <w:r w:rsidR="003C4F3C">
        <w:t xml:space="preserve">eTree will display </w:t>
      </w:r>
      <w:r w:rsidR="003C4F3C" w:rsidRPr="003C4F3C">
        <w:rPr>
          <w:b/>
        </w:rPr>
        <w:t>Uncommitted changes</w:t>
      </w:r>
      <w:r w:rsidR="003C4F3C">
        <w:t xml:space="preserve"> like this</w:t>
      </w:r>
      <w:r>
        <w:t>:</w:t>
      </w:r>
    </w:p>
    <w:p w:rsidR="00BE6703" w:rsidRDefault="00F40E82" w:rsidP="00BE6703">
      <w:pPr>
        <w:keepNext/>
        <w:ind w:left="360"/>
      </w:pPr>
      <w:r>
        <w:rPr>
          <w:noProof/>
        </w:rPr>
        <w:lastRenderedPageBreak/>
        <w:drawing>
          <wp:inline distT="0" distB="0" distL="0" distR="0">
            <wp:extent cx="5943600" cy="3650098"/>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srcRect/>
                    <a:stretch>
                      <a:fillRect/>
                    </a:stretch>
                  </pic:blipFill>
                  <pic:spPr bwMode="auto">
                    <a:xfrm>
                      <a:off x="0" y="0"/>
                      <a:ext cx="5943600" cy="3650098"/>
                    </a:xfrm>
                    <a:prstGeom prst="rect">
                      <a:avLst/>
                    </a:prstGeom>
                    <a:noFill/>
                    <a:ln w="9525">
                      <a:noFill/>
                      <a:miter lim="800000"/>
                      <a:headEnd/>
                      <a:tailEnd/>
                    </a:ln>
                  </pic:spPr>
                </pic:pic>
              </a:graphicData>
            </a:graphic>
          </wp:inline>
        </w:drawing>
      </w:r>
    </w:p>
    <w:p w:rsidR="00F40E82" w:rsidRDefault="00BE6703" w:rsidP="00BE6703">
      <w:pPr>
        <w:pStyle w:val="Caption"/>
        <w:jc w:val="center"/>
      </w:pPr>
      <w:r>
        <w:t xml:space="preserve">Figure </w:t>
      </w:r>
      <w:r w:rsidR="003814F1">
        <w:fldChar w:fldCharType="begin"/>
      </w:r>
      <w:r w:rsidR="003814F1">
        <w:instrText xml:space="preserve"> SEQ Figure \* ARABIC </w:instrText>
      </w:r>
      <w:r w:rsidR="003814F1">
        <w:fldChar w:fldCharType="separate"/>
      </w:r>
      <w:r>
        <w:rPr>
          <w:noProof/>
        </w:rPr>
        <w:t>4</w:t>
      </w:r>
      <w:r w:rsidR="003814F1">
        <w:rPr>
          <w:noProof/>
        </w:rPr>
        <w:fldChar w:fldCharType="end"/>
      </w:r>
      <w:r>
        <w:t xml:space="preserve"> - Click on 'Uncommitted changes' to see the list of unstaged files.</w:t>
      </w:r>
    </w:p>
    <w:p w:rsidR="00F40E82" w:rsidRDefault="008607F7" w:rsidP="001F1F0D">
      <w:pPr>
        <w:pStyle w:val="ListParagraph"/>
        <w:numPr>
          <w:ilvl w:val="0"/>
          <w:numId w:val="4"/>
        </w:numPr>
      </w:pPr>
      <w:r>
        <w:t>To add one of the two new files to the remote repository, do SourceTree Commit on the command ribbon, select file to Stage and click on Stage Selected.  Finally add comment to commit comment field, and click the Commit button</w:t>
      </w:r>
      <w:r w:rsidR="007F0C31">
        <w:t>.   This is what will be seen</w:t>
      </w:r>
      <w:r>
        <w:t>:</w:t>
      </w:r>
    </w:p>
    <w:p w:rsidR="007F0C31" w:rsidRDefault="007F0C31" w:rsidP="003C4F3C">
      <w:pPr>
        <w:ind w:left="360"/>
        <w:jc w:val="center"/>
      </w:pPr>
      <w:r>
        <w:rPr>
          <w:noProof/>
        </w:rPr>
        <w:drawing>
          <wp:inline distT="0" distB="0" distL="0" distR="0">
            <wp:extent cx="5514763" cy="2665563"/>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srcRect/>
                    <a:stretch>
                      <a:fillRect/>
                    </a:stretch>
                  </pic:blipFill>
                  <pic:spPr bwMode="auto">
                    <a:xfrm>
                      <a:off x="0" y="0"/>
                      <a:ext cx="5516431" cy="2666369"/>
                    </a:xfrm>
                    <a:prstGeom prst="rect">
                      <a:avLst/>
                    </a:prstGeom>
                    <a:noFill/>
                    <a:ln w="9525">
                      <a:noFill/>
                      <a:miter lim="800000"/>
                      <a:headEnd/>
                      <a:tailEnd/>
                    </a:ln>
                  </pic:spPr>
                </pic:pic>
              </a:graphicData>
            </a:graphic>
          </wp:inline>
        </w:drawing>
      </w:r>
    </w:p>
    <w:p w:rsidR="008607F7" w:rsidRDefault="00673703" w:rsidP="001F1F0D">
      <w:pPr>
        <w:pStyle w:val="ListParagraph"/>
        <w:numPr>
          <w:ilvl w:val="0"/>
          <w:numId w:val="4"/>
        </w:numPr>
      </w:pPr>
      <w:r>
        <w:t>Now</w:t>
      </w:r>
      <w:r w:rsidR="003C4F3C">
        <w:t>,</w:t>
      </w:r>
      <w:r>
        <w:t xml:space="preserve"> in SourceTree:</w:t>
      </w:r>
    </w:p>
    <w:p w:rsidR="00673703" w:rsidRDefault="00673703" w:rsidP="003C4F3C">
      <w:pPr>
        <w:pStyle w:val="ListParagraph"/>
        <w:numPr>
          <w:ilvl w:val="1"/>
          <w:numId w:val="4"/>
        </w:numPr>
      </w:pPr>
      <w:r>
        <w:t>the list of changes displays all comments I entered, branch and tag names, date/time.</w:t>
      </w:r>
    </w:p>
    <w:p w:rsidR="00673703" w:rsidRDefault="00673703" w:rsidP="003C4F3C">
      <w:pPr>
        <w:pStyle w:val="ListParagraph"/>
        <w:numPr>
          <w:ilvl w:val="1"/>
          <w:numId w:val="4"/>
        </w:numPr>
      </w:pPr>
      <w:r>
        <w:t xml:space="preserve">The lower half of the window lists what files were committed, and Labels.   </w:t>
      </w:r>
    </w:p>
    <w:p w:rsidR="00673703" w:rsidRDefault="00673703" w:rsidP="003C4F3C">
      <w:pPr>
        <w:pStyle w:val="ListParagraph"/>
        <w:numPr>
          <w:ilvl w:val="1"/>
          <w:numId w:val="4"/>
        </w:numPr>
      </w:pPr>
      <w:r>
        <w:t>The file list allows file to be selected and differences displayed.</w:t>
      </w:r>
    </w:p>
    <w:p w:rsidR="00673703" w:rsidRDefault="00673703" w:rsidP="003C4F3C">
      <w:pPr>
        <w:pStyle w:val="ListParagraph"/>
        <w:numPr>
          <w:ilvl w:val="1"/>
          <w:numId w:val="4"/>
        </w:numPr>
      </w:pPr>
      <w:r>
        <w:t>Quick menu allows open of current or selected version of the file (among other actions)</w:t>
      </w:r>
    </w:p>
    <w:p w:rsidR="00673703" w:rsidRDefault="00673703" w:rsidP="003C4F3C">
      <w:pPr>
        <w:pStyle w:val="ListParagraph"/>
        <w:numPr>
          <w:ilvl w:val="1"/>
          <w:numId w:val="4"/>
        </w:numPr>
      </w:pPr>
      <w:r>
        <w:lastRenderedPageBreak/>
        <w:t>Git saves all changes somewhere.  Previous versions of a file can be opened for review.</w:t>
      </w:r>
    </w:p>
    <w:p w:rsidR="008607F7" w:rsidRDefault="007F0C31" w:rsidP="001F1F0D">
      <w:pPr>
        <w:pStyle w:val="ListParagraph"/>
        <w:numPr>
          <w:ilvl w:val="0"/>
          <w:numId w:val="4"/>
        </w:numPr>
      </w:pPr>
      <w:r>
        <w:t xml:space="preserve">Click on SourceTree Push action to check the newly committed file </w:t>
      </w:r>
      <w:r w:rsidR="003C4F3C">
        <w:t>in</w:t>
      </w:r>
      <w:r>
        <w:t>to the remote repo.   SourceTree will give you a choice of target remote branch, pictured here:</w:t>
      </w:r>
    </w:p>
    <w:p w:rsidR="007F0C31" w:rsidRDefault="007F0C31" w:rsidP="003C4F3C">
      <w:pPr>
        <w:ind w:left="360"/>
        <w:jc w:val="center"/>
      </w:pPr>
      <w:r>
        <w:rPr>
          <w:noProof/>
        </w:rPr>
        <w:drawing>
          <wp:inline distT="0" distB="0" distL="0" distR="0">
            <wp:extent cx="3923222" cy="3275186"/>
            <wp:effectExtent l="19050" t="0" r="1078"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cstate="print"/>
                    <a:srcRect/>
                    <a:stretch>
                      <a:fillRect/>
                    </a:stretch>
                  </pic:blipFill>
                  <pic:spPr bwMode="auto">
                    <a:xfrm>
                      <a:off x="0" y="0"/>
                      <a:ext cx="3923073" cy="3275062"/>
                    </a:xfrm>
                    <a:prstGeom prst="rect">
                      <a:avLst/>
                    </a:prstGeom>
                    <a:noFill/>
                    <a:ln w="9525">
                      <a:noFill/>
                      <a:miter lim="800000"/>
                      <a:headEnd/>
                      <a:tailEnd/>
                    </a:ln>
                  </pic:spPr>
                </pic:pic>
              </a:graphicData>
            </a:graphic>
          </wp:inline>
        </w:drawing>
      </w:r>
    </w:p>
    <w:p w:rsidR="008607F7" w:rsidRDefault="008607F7" w:rsidP="00691C06"/>
    <w:p w:rsidR="005C4479" w:rsidRDefault="007F0C31" w:rsidP="001F1F0D">
      <w:pPr>
        <w:pStyle w:val="ListParagraph"/>
        <w:numPr>
          <w:ilvl w:val="0"/>
          <w:numId w:val="4"/>
        </w:numPr>
      </w:pPr>
      <w:r>
        <w:t>On GitHub, this should be seen</w:t>
      </w:r>
      <w:r w:rsidR="005C4479">
        <w:t xml:space="preserve"> after forcing a display update by clicking on 'commits' and then '</w:t>
      </w:r>
      <w:r w:rsidR="003C4F3C">
        <w:t>C</w:t>
      </w:r>
      <w:r w:rsidR="005C4479">
        <w:t>ode'</w:t>
      </w:r>
      <w:r>
        <w:t xml:space="preserve">: </w:t>
      </w:r>
    </w:p>
    <w:p w:rsidR="007F0C31" w:rsidRDefault="007F0C31" w:rsidP="003C4F3C">
      <w:pPr>
        <w:ind w:left="360"/>
        <w:jc w:val="center"/>
      </w:pPr>
      <w:r>
        <w:rPr>
          <w:noProof/>
        </w:rPr>
        <w:drawing>
          <wp:inline distT="0" distB="0" distL="0" distR="0">
            <wp:extent cx="5406965" cy="2311743"/>
            <wp:effectExtent l="19050" t="0" r="32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cstate="print"/>
                    <a:srcRect/>
                    <a:stretch>
                      <a:fillRect/>
                    </a:stretch>
                  </pic:blipFill>
                  <pic:spPr bwMode="auto">
                    <a:xfrm>
                      <a:off x="0" y="0"/>
                      <a:ext cx="5408600" cy="2312442"/>
                    </a:xfrm>
                    <a:prstGeom prst="rect">
                      <a:avLst/>
                    </a:prstGeom>
                    <a:noFill/>
                    <a:ln w="9525">
                      <a:noFill/>
                      <a:miter lim="800000"/>
                      <a:headEnd/>
                      <a:tailEnd/>
                    </a:ln>
                  </pic:spPr>
                </pic:pic>
              </a:graphicData>
            </a:graphic>
          </wp:inline>
        </w:drawing>
      </w:r>
    </w:p>
    <w:p w:rsidR="005307E4" w:rsidRDefault="005307E4" w:rsidP="001F1F0D">
      <w:pPr>
        <w:pStyle w:val="ListParagraph"/>
        <w:numPr>
          <w:ilvl w:val="0"/>
          <w:numId w:val="4"/>
        </w:numPr>
      </w:pPr>
      <w:r>
        <w:t>SourceTree displays this:</w:t>
      </w:r>
    </w:p>
    <w:p w:rsidR="005307E4" w:rsidRDefault="005307E4" w:rsidP="003C4F3C">
      <w:pPr>
        <w:ind w:left="360"/>
        <w:jc w:val="center"/>
      </w:pPr>
      <w:r>
        <w:rPr>
          <w:noProof/>
        </w:rPr>
        <w:lastRenderedPageBreak/>
        <w:drawing>
          <wp:inline distT="0" distB="0" distL="0" distR="0">
            <wp:extent cx="5441471" cy="1751269"/>
            <wp:effectExtent l="19050" t="0" r="6829"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cstate="print"/>
                    <a:srcRect/>
                    <a:stretch>
                      <a:fillRect/>
                    </a:stretch>
                  </pic:blipFill>
                  <pic:spPr bwMode="auto">
                    <a:xfrm>
                      <a:off x="0" y="0"/>
                      <a:ext cx="5443117" cy="1751799"/>
                    </a:xfrm>
                    <a:prstGeom prst="rect">
                      <a:avLst/>
                    </a:prstGeom>
                    <a:noFill/>
                    <a:ln w="9525">
                      <a:noFill/>
                      <a:miter lim="800000"/>
                      <a:headEnd/>
                      <a:tailEnd/>
                    </a:ln>
                  </pic:spPr>
                </pic:pic>
              </a:graphicData>
            </a:graphic>
          </wp:inline>
        </w:drawing>
      </w:r>
    </w:p>
    <w:p w:rsidR="005307E4" w:rsidRDefault="005307E4" w:rsidP="00691C06"/>
    <w:p w:rsidR="005307E4" w:rsidRDefault="005307E4" w:rsidP="001F1F0D">
      <w:pPr>
        <w:pStyle w:val="ListParagraph"/>
        <w:numPr>
          <w:ilvl w:val="0"/>
          <w:numId w:val="4"/>
        </w:numPr>
      </w:pPr>
      <w:r>
        <w:t xml:space="preserve">Repeat with </w:t>
      </w:r>
      <w:r w:rsidR="003C4F3C">
        <w:t xml:space="preserve">new file </w:t>
      </w:r>
      <w:r>
        <w:t>SB3.txt but don't show all the steps!</w:t>
      </w:r>
    </w:p>
    <w:p w:rsidR="005307E4" w:rsidRDefault="00D0453C" w:rsidP="001F1F0D">
      <w:pPr>
        <w:pStyle w:val="ListParagraph"/>
        <w:numPr>
          <w:ilvl w:val="0"/>
          <w:numId w:val="4"/>
        </w:numPr>
      </w:pPr>
      <w:r>
        <w:t xml:space="preserve">Finally, commit this </w:t>
      </w:r>
      <w:r w:rsidR="0098094F">
        <w:t xml:space="preserve">MS Word </w:t>
      </w:r>
      <w:r>
        <w:t xml:space="preserve">file. </w:t>
      </w:r>
      <w:r w:rsidR="0098094F">
        <w:t xml:space="preserve"> In GitHub, click on 'commit' and 'Code' to see the Word file displayed.</w:t>
      </w:r>
      <w:r>
        <w:t xml:space="preserve">  Further revisions</w:t>
      </w:r>
      <w:r w:rsidR="003C4F3C">
        <w:t xml:space="preserve"> here will be done on a branch that will be merged into master.</w:t>
      </w:r>
    </w:p>
    <w:p w:rsidR="005307E4" w:rsidRDefault="005D2995" w:rsidP="001F1F0D">
      <w:pPr>
        <w:pStyle w:val="ListParagraph"/>
        <w:numPr>
          <w:ilvl w:val="0"/>
          <w:numId w:val="4"/>
        </w:numPr>
      </w:pPr>
      <w:r>
        <w:t>Revised MS Word.   Commit to Branch1</w:t>
      </w:r>
      <w:r w:rsidR="00C87492">
        <w:t xml:space="preserve"> (local only, did not Push to GitHub).   Re-open MSWord and see this in SourceTree</w:t>
      </w:r>
      <w:r w:rsidR="00E44760">
        <w:t>:  'Branch1' in left of window... this should be selected for commit/push/branch/merge operations on Branch1 documents.</w:t>
      </w:r>
    </w:p>
    <w:p w:rsidR="00C87492" w:rsidRDefault="00C87492" w:rsidP="00E44760">
      <w:pPr>
        <w:ind w:left="360"/>
        <w:jc w:val="center"/>
      </w:pPr>
      <w:r>
        <w:rPr>
          <w:noProof/>
        </w:rPr>
        <w:drawing>
          <wp:inline distT="0" distB="0" distL="0" distR="0">
            <wp:extent cx="5165425" cy="2682177"/>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a:stretch>
                      <a:fillRect/>
                    </a:stretch>
                  </pic:blipFill>
                  <pic:spPr bwMode="auto">
                    <a:xfrm>
                      <a:off x="0" y="0"/>
                      <a:ext cx="5166987" cy="2682988"/>
                    </a:xfrm>
                    <a:prstGeom prst="rect">
                      <a:avLst/>
                    </a:prstGeom>
                    <a:noFill/>
                    <a:ln w="9525">
                      <a:noFill/>
                      <a:miter lim="800000"/>
                      <a:headEnd/>
                      <a:tailEnd/>
                    </a:ln>
                  </pic:spPr>
                </pic:pic>
              </a:graphicData>
            </a:graphic>
          </wp:inline>
        </w:drawing>
      </w:r>
    </w:p>
    <w:p w:rsidR="00C87492" w:rsidRDefault="00C87492" w:rsidP="00691C06"/>
    <w:p w:rsidR="00887CAC" w:rsidRDefault="00E44760" w:rsidP="001F1F0D">
      <w:pPr>
        <w:pStyle w:val="ListParagraph"/>
        <w:numPr>
          <w:ilvl w:val="0"/>
          <w:numId w:val="4"/>
        </w:numPr>
      </w:pPr>
      <w:r>
        <w:t xml:space="preserve">Using GitHub, selected </w:t>
      </w:r>
      <w:r w:rsidR="00887CAC">
        <w:t>Branch1, created Readme.md and modified the MS-Word file. Conflict with changes in local and remote repositories?</w:t>
      </w:r>
    </w:p>
    <w:p w:rsidR="00E44760" w:rsidRDefault="00E44760" w:rsidP="001F1F0D">
      <w:pPr>
        <w:pStyle w:val="ListParagraph"/>
        <w:numPr>
          <w:ilvl w:val="0"/>
          <w:numId w:val="4"/>
        </w:numPr>
      </w:pPr>
      <w:r>
        <w:t>Pulled ReadMe.md from remote to local repositories using SourceTree Pull action button.</w:t>
      </w:r>
    </w:p>
    <w:p w:rsidR="00B620D4" w:rsidRDefault="00B620D4" w:rsidP="001F1F0D">
      <w:pPr>
        <w:pStyle w:val="ListParagraph"/>
        <w:numPr>
          <w:ilvl w:val="0"/>
          <w:numId w:val="4"/>
        </w:numPr>
      </w:pPr>
      <w:r>
        <w:t>No conflicts created.  Did a bunch of merges, pushes without error.   Did not make changes directly to the MS-Word document in the remote repository.   SourceTree looks like this:</w:t>
      </w:r>
    </w:p>
    <w:p w:rsidR="00B620D4" w:rsidRDefault="00B620D4" w:rsidP="00691C06">
      <w:r>
        <w:rPr>
          <w:noProof/>
        </w:rPr>
        <w:lastRenderedPageBreak/>
        <w:drawing>
          <wp:inline distT="0" distB="0" distL="0" distR="0">
            <wp:extent cx="5943600" cy="4278472"/>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srcRect/>
                    <a:stretch>
                      <a:fillRect/>
                    </a:stretch>
                  </pic:blipFill>
                  <pic:spPr bwMode="auto">
                    <a:xfrm>
                      <a:off x="0" y="0"/>
                      <a:ext cx="5943600" cy="4278472"/>
                    </a:xfrm>
                    <a:prstGeom prst="rect">
                      <a:avLst/>
                    </a:prstGeom>
                    <a:noFill/>
                    <a:ln w="9525">
                      <a:noFill/>
                      <a:miter lim="800000"/>
                      <a:headEnd/>
                      <a:tailEnd/>
                    </a:ln>
                  </pic:spPr>
                </pic:pic>
              </a:graphicData>
            </a:graphic>
          </wp:inline>
        </w:drawing>
      </w:r>
    </w:p>
    <w:p w:rsidR="00C10B91" w:rsidRDefault="00C10B91" w:rsidP="000E5F8F">
      <w:pPr>
        <w:pStyle w:val="Heading3"/>
      </w:pPr>
      <w:bookmarkStart w:id="5" w:name="_Toc468117572"/>
      <w:r>
        <w:t>Miscellaneous usage notes:</w:t>
      </w:r>
      <w:bookmarkEnd w:id="5"/>
    </w:p>
    <w:p w:rsidR="00C10B91" w:rsidRPr="00C10B91" w:rsidRDefault="00C10B91" w:rsidP="00C71E8C">
      <w:pPr>
        <w:pStyle w:val="ListParagraph"/>
        <w:numPr>
          <w:ilvl w:val="0"/>
          <w:numId w:val="16"/>
        </w:numPr>
      </w:pPr>
      <w:r>
        <w:t>GitHub:</w:t>
      </w:r>
      <w:r w:rsidRPr="00C10B91">
        <w:t xml:space="preserve"> To delete a repository, open it, go to Settings, and at bottom of page select 'Delete this Repository</w:t>
      </w:r>
      <w:proofErr w:type="gramStart"/>
      <w:r w:rsidRPr="00C10B91">
        <w:t xml:space="preserve">' </w:t>
      </w:r>
      <w:r>
        <w:t>.</w:t>
      </w:r>
      <w:proofErr w:type="gramEnd"/>
      <w:r>
        <w:t xml:space="preserve">   Beware:  deleting a remote repository may also delete the local repository!  (To be tested.)</w:t>
      </w:r>
    </w:p>
    <w:p w:rsidR="00C71E8C" w:rsidRDefault="00C10B91" w:rsidP="00C71E8C">
      <w:pPr>
        <w:pStyle w:val="ListParagraph"/>
        <w:numPr>
          <w:ilvl w:val="0"/>
          <w:numId w:val="16"/>
        </w:numPr>
      </w:pPr>
      <w:r w:rsidRPr="00C10B91">
        <w:t>To understand the difference between Fork and Branch, Google search GitHub fork vs. branch!</w:t>
      </w:r>
      <w:r w:rsidR="000A725C">
        <w:t xml:space="preserve">  A fork has been described as a copy of an existing </w:t>
      </w:r>
      <w:r w:rsidR="00CC4840">
        <w:t xml:space="preserve">remote </w:t>
      </w:r>
      <w:r w:rsidR="000A725C">
        <w:t xml:space="preserve">repository made with no intention of committing it back to the original repository. </w:t>
      </w:r>
      <w:r w:rsidR="00CC4840">
        <w:t xml:space="preserve"> This can be done with a ‘clone’ action.</w:t>
      </w:r>
      <w:r w:rsidR="000A725C">
        <w:t xml:space="preserve">  </w:t>
      </w:r>
      <w:r w:rsidR="00CC4840">
        <w:t>A branch is created when a file(s) is checked out from</w:t>
      </w:r>
      <w:r w:rsidRPr="00C10B91">
        <w:t xml:space="preserve"> </w:t>
      </w:r>
      <w:r w:rsidR="00CC4840">
        <w:t xml:space="preserve">a repository for revisions and </w:t>
      </w:r>
      <w:r w:rsidR="00B978C9">
        <w:t xml:space="preserve">later </w:t>
      </w:r>
      <w:r w:rsidR="00CC4840">
        <w:t>checked back in.   Related commands in SourceTree are Pull &amp; Fetch (I think) and Commit &amp; Push to check in.  When work is completed on the branch files, they are merged back into the remote repository</w:t>
      </w:r>
      <w:r w:rsidR="00C71E8C">
        <w:t>.</w:t>
      </w:r>
    </w:p>
    <w:p w:rsidR="00C10B91" w:rsidRDefault="00C10B91" w:rsidP="00C71E8C">
      <w:pPr>
        <w:pStyle w:val="ListParagraph"/>
        <w:numPr>
          <w:ilvl w:val="0"/>
          <w:numId w:val="16"/>
        </w:numPr>
      </w:pPr>
      <w:r>
        <w:t>GitHub:</w:t>
      </w:r>
      <w:r w:rsidRPr="00C10B91">
        <w:t xml:space="preserve"> Use of Github.io web server to create a web page. </w:t>
      </w:r>
      <w:r>
        <w:t xml:space="preserve"> </w:t>
      </w:r>
      <w:r w:rsidRPr="00C10B91">
        <w:t>Introduced in Day 4 of the Charles Lord's course.</w:t>
      </w:r>
    </w:p>
    <w:p w:rsidR="008F5FD1" w:rsidRDefault="00B978C9" w:rsidP="00C71E8C">
      <w:pPr>
        <w:pStyle w:val="ListParagraph"/>
        <w:numPr>
          <w:ilvl w:val="0"/>
          <w:numId w:val="16"/>
        </w:numPr>
      </w:pPr>
      <w:r>
        <w:t xml:space="preserve">SourceTree GUI has a tab at top of the page for each open project repository.   Click on ‘+’ to bring up a list of local or remote repositories that may or may not be open.   </w:t>
      </w:r>
      <w:r w:rsidR="008F5FD1">
        <w:t xml:space="preserve">Projects with existing Local repositories are opened by double-left click on the project name.   </w:t>
      </w:r>
    </w:p>
    <w:p w:rsidR="00B978C9" w:rsidRDefault="00B978C9" w:rsidP="00C71E8C">
      <w:pPr>
        <w:pStyle w:val="ListParagraph"/>
        <w:numPr>
          <w:ilvl w:val="0"/>
          <w:numId w:val="16"/>
        </w:numPr>
      </w:pPr>
      <w:r>
        <w:t xml:space="preserve">Conveniently, the Remote repository list has a ‘clone’ command to </w:t>
      </w:r>
      <w:r w:rsidR="008F5FD1">
        <w:t xml:space="preserve">copy a Project to a local repo.  Don’t recommending cloning a Remote repository if the Local repo already exists!  (results unknown).   </w:t>
      </w:r>
      <w:proofErr w:type="spellStart"/>
      <w:r w:rsidR="008F5FD1">
        <w:t>Warrning</w:t>
      </w:r>
      <w:proofErr w:type="spellEnd"/>
      <w:r w:rsidR="008F5FD1">
        <w:t xml:space="preserve">:  Local and Remote repository names can be different for the SAME project. </w:t>
      </w:r>
    </w:p>
    <w:p w:rsidR="00C10B91" w:rsidRDefault="00C10B91" w:rsidP="00C71E8C">
      <w:pPr>
        <w:pStyle w:val="ListParagraph"/>
        <w:numPr>
          <w:ilvl w:val="0"/>
          <w:numId w:val="16"/>
        </w:numPr>
      </w:pPr>
      <w:r>
        <w:lastRenderedPageBreak/>
        <w:t xml:space="preserve">Local repositories may be created where ever </w:t>
      </w:r>
      <w:r w:rsidR="00B978C9">
        <w:t>t</w:t>
      </w:r>
      <w:r w:rsidR="00CE1033">
        <w:t xml:space="preserve">he </w:t>
      </w:r>
      <w:r>
        <w:t xml:space="preserve">document folder happens to be located.   Not all documents in a folder need be </w:t>
      </w:r>
      <w:r w:rsidR="004913D7">
        <w:t>tracked</w:t>
      </w:r>
      <w:r>
        <w:t xml:space="preserve">.  Some can be 'ignored'.    </w:t>
      </w:r>
    </w:p>
    <w:p w:rsidR="00B978C9" w:rsidRDefault="00C10B91" w:rsidP="00C71E8C">
      <w:pPr>
        <w:pStyle w:val="ListParagraph"/>
        <w:numPr>
          <w:ilvl w:val="0"/>
          <w:numId w:val="16"/>
        </w:numPr>
      </w:pPr>
      <w:r>
        <w:t xml:space="preserve">Version control on </w:t>
      </w:r>
      <w:r w:rsidR="00B978C9">
        <w:t>projects</w:t>
      </w:r>
      <w:r>
        <w:t xml:space="preserve"> with common heritage </w:t>
      </w:r>
      <w:r w:rsidR="008F5FD1">
        <w:t>should</w:t>
      </w:r>
      <w:r>
        <w:t xml:space="preserve"> be done </w:t>
      </w:r>
      <w:r w:rsidR="008F5FD1">
        <w:t>i</w:t>
      </w:r>
      <w:r>
        <w:t>n multiple projects.  For example, see Arduino Datalogger_BaseCode applicati</w:t>
      </w:r>
      <w:r w:rsidR="00B978C9">
        <w:t xml:space="preserve">on and derivatives.  If the derivative projects are in separate folders, they are ‘forks’ and will be kept in different repositories.   </w:t>
      </w:r>
    </w:p>
    <w:p w:rsidR="003D4B83" w:rsidRDefault="003D4B83" w:rsidP="00C71E8C">
      <w:pPr>
        <w:pStyle w:val="ListParagraph"/>
        <w:numPr>
          <w:ilvl w:val="0"/>
          <w:numId w:val="16"/>
        </w:numPr>
      </w:pPr>
      <w:r>
        <w:t xml:space="preserve">The downloaded git software contains an application called </w:t>
      </w:r>
      <w:r w:rsidRPr="00B978C9">
        <w:rPr>
          <w:b/>
        </w:rPr>
        <w:t>GitHub Desktop</w:t>
      </w:r>
      <w:r>
        <w:t>.   This is an alternate GUI to SourceTree that is not as easy to learn.  Good to be aware it exists.</w:t>
      </w:r>
    </w:p>
    <w:p w:rsidR="004166F9" w:rsidRDefault="004166F9">
      <w:r>
        <w:br w:type="page"/>
      </w:r>
    </w:p>
    <w:p w:rsidR="004166F9" w:rsidRDefault="004166F9" w:rsidP="004166F9"/>
    <w:p w:rsidR="004166F9" w:rsidRDefault="004166F9" w:rsidP="004166F9">
      <w:pPr>
        <w:pStyle w:val="ListParagraph"/>
      </w:pPr>
    </w:p>
    <w:p w:rsidR="00BE6703" w:rsidRPr="003D4B83" w:rsidRDefault="00BE6703" w:rsidP="003E3CE5">
      <w:pPr>
        <w:pStyle w:val="Heading2"/>
      </w:pPr>
      <w:bookmarkStart w:id="6" w:name="_Toc468117573"/>
      <w:r w:rsidRPr="003D4B83">
        <w:t>Using the git Command Line Interface</w:t>
      </w:r>
      <w:bookmarkEnd w:id="6"/>
    </w:p>
    <w:p w:rsidR="003E3CE5" w:rsidRDefault="003D4B83" w:rsidP="003E3CE5">
      <w:pPr>
        <w:pStyle w:val="ListParagraph"/>
        <w:ind w:left="360"/>
      </w:pPr>
      <w:r>
        <w:t>These are my initial learning notes</w:t>
      </w:r>
      <w:r w:rsidR="003E3CE5">
        <w:t xml:space="preserve"> on the git Command Line Interface</w:t>
      </w:r>
      <w:r>
        <w:t xml:space="preserve">.  </w:t>
      </w:r>
      <w:r w:rsidR="003E3CE5">
        <w:t>Rough as they are, I'm leaving these notes here for possible future reference.   I have no current plans to update this section.</w:t>
      </w:r>
    </w:p>
    <w:p w:rsidR="004166F9" w:rsidRDefault="004166F9" w:rsidP="004166F9">
      <w:pPr>
        <w:pStyle w:val="ListParagraph"/>
        <w:ind w:left="360"/>
      </w:pPr>
    </w:p>
    <w:p w:rsidR="003E3CE5" w:rsidRDefault="003E3CE5" w:rsidP="003E3CE5">
      <w:pPr>
        <w:pStyle w:val="ListParagraph"/>
        <w:ind w:left="360"/>
      </w:pPr>
      <w:r>
        <w:t>I think of learning git command line interface is much more involved than a GUI interface.   This environment is different than SVN and Polygon version control software.  After installing git on Windows, find on the Windows start menu: Git CMD.   In Windows All Programs, find Git CMD, Git GUI and Git Bash.</w:t>
      </w:r>
    </w:p>
    <w:p w:rsidR="004166F9" w:rsidRDefault="004166F9" w:rsidP="004913D7">
      <w:pPr>
        <w:pStyle w:val="ListParagraph"/>
        <w:ind w:left="360"/>
      </w:pPr>
    </w:p>
    <w:p w:rsidR="004166F9" w:rsidRDefault="004166F9" w:rsidP="004913D7">
      <w:pPr>
        <w:pStyle w:val="ListParagraph"/>
        <w:ind w:left="360"/>
      </w:pPr>
      <w:r w:rsidRPr="00DF6C76">
        <w:rPr>
          <w:u w:val="single"/>
        </w:rPr>
        <w:t>My learning initially</w:t>
      </w:r>
      <w:r>
        <w:t>:</w:t>
      </w:r>
    </w:p>
    <w:p w:rsidR="004166F9" w:rsidRDefault="004166F9" w:rsidP="004913D7">
      <w:pPr>
        <w:pStyle w:val="ListParagraph"/>
        <w:ind w:left="360"/>
        <w:rPr>
          <w:rFonts w:cs="Arial"/>
          <w:color w:val="222222"/>
          <w:shd w:val="clear" w:color="auto" w:fill="FFFFFF"/>
        </w:rPr>
      </w:pPr>
      <w:r>
        <w:t xml:space="preserve"> Git </w:t>
      </w:r>
      <w:proofErr w:type="spellStart"/>
      <w:r>
        <w:t>vs.GitHub</w:t>
      </w:r>
      <w:proofErr w:type="spellEnd"/>
      <w:r>
        <w:t xml:space="preserve">:  </w:t>
      </w:r>
      <w:r w:rsidRPr="000A295D">
        <w:rPr>
          <w:rFonts w:cs="Arial"/>
          <w:b/>
          <w:bCs/>
          <w:color w:val="222222"/>
          <w:shd w:val="clear" w:color="auto" w:fill="FFFFFF"/>
        </w:rPr>
        <w:t>GitHub</w:t>
      </w:r>
      <w:r w:rsidRPr="000A295D">
        <w:rPr>
          <w:rStyle w:val="apple-converted-space"/>
          <w:rFonts w:cs="Arial"/>
          <w:color w:val="222222"/>
          <w:shd w:val="clear" w:color="auto" w:fill="FFFFFF"/>
        </w:rPr>
        <w:t> </w:t>
      </w:r>
      <w:r w:rsidRPr="000A295D">
        <w:rPr>
          <w:rFonts w:cs="Arial"/>
          <w:color w:val="222222"/>
          <w:shd w:val="clear" w:color="auto" w:fill="FFFFFF"/>
        </w:rPr>
        <w:t>is a Git repository hosting service, but it adds many of its own features. While Git is a command line tool,</w:t>
      </w:r>
      <w:r w:rsidRPr="000A295D">
        <w:rPr>
          <w:rStyle w:val="apple-converted-space"/>
          <w:rFonts w:cs="Arial"/>
          <w:color w:val="222222"/>
          <w:shd w:val="clear" w:color="auto" w:fill="FFFFFF"/>
        </w:rPr>
        <w:t> </w:t>
      </w:r>
      <w:r w:rsidRPr="000A295D">
        <w:rPr>
          <w:rFonts w:cs="Arial"/>
          <w:b/>
          <w:bCs/>
          <w:color w:val="222222"/>
          <w:shd w:val="clear" w:color="auto" w:fill="FFFFFF"/>
        </w:rPr>
        <w:t>GitHub</w:t>
      </w:r>
      <w:r w:rsidRPr="000A295D">
        <w:rPr>
          <w:rStyle w:val="apple-converted-space"/>
          <w:rFonts w:cs="Arial"/>
          <w:color w:val="222222"/>
          <w:shd w:val="clear" w:color="auto" w:fill="FFFFFF"/>
        </w:rPr>
        <w:t> </w:t>
      </w:r>
      <w:r w:rsidRPr="000A295D">
        <w:rPr>
          <w:rFonts w:cs="Arial"/>
          <w:color w:val="222222"/>
          <w:shd w:val="clear" w:color="auto" w:fill="FFFFFF"/>
        </w:rPr>
        <w:t>provides a Web-based graphical interface. It also provides access control and several collaboration features, such as a wikis and basic task management tools for every project.</w:t>
      </w:r>
      <w:r>
        <w:rPr>
          <w:rFonts w:cs="Arial"/>
          <w:color w:val="222222"/>
          <w:shd w:val="clear" w:color="auto" w:fill="FFFFFF"/>
        </w:rPr>
        <w:t xml:space="preserve">  </w:t>
      </w:r>
      <w:r w:rsidRPr="00BE7DDC">
        <w:rPr>
          <w:rFonts w:cs="Arial"/>
          <w:i/>
          <w:color w:val="222222"/>
          <w:shd w:val="clear" w:color="auto" w:fill="FFFFFF"/>
        </w:rPr>
        <w:t>(</w:t>
      </w:r>
      <w:r w:rsidR="003D4B83">
        <w:rPr>
          <w:rFonts w:cs="Arial"/>
          <w:i/>
          <w:color w:val="222222"/>
          <w:shd w:val="clear" w:color="auto" w:fill="FFFFFF"/>
        </w:rPr>
        <w:t xml:space="preserve">If you must use the command line interface, </w:t>
      </w:r>
      <w:r w:rsidRPr="00BE7DDC">
        <w:rPr>
          <w:rFonts w:cs="Arial"/>
          <w:i/>
          <w:color w:val="222222"/>
          <w:shd w:val="clear" w:color="auto" w:fill="FFFFFF"/>
        </w:rPr>
        <w:t xml:space="preserve">I recommend </w:t>
      </w:r>
      <w:r>
        <w:rPr>
          <w:rFonts w:cs="Arial"/>
          <w:i/>
          <w:color w:val="222222"/>
          <w:shd w:val="clear" w:color="auto" w:fill="FFFFFF"/>
        </w:rPr>
        <w:t xml:space="preserve">learning and </w:t>
      </w:r>
      <w:r w:rsidRPr="00BE7DDC">
        <w:rPr>
          <w:rFonts w:cs="Arial"/>
          <w:i/>
          <w:color w:val="222222"/>
          <w:shd w:val="clear" w:color="auto" w:fill="FFFFFF"/>
        </w:rPr>
        <w:t xml:space="preserve">using Git installed on the local computer, </w:t>
      </w:r>
      <w:r w:rsidR="003D4B83">
        <w:rPr>
          <w:rFonts w:cs="Arial"/>
          <w:i/>
          <w:color w:val="222222"/>
          <w:shd w:val="clear" w:color="auto" w:fill="FFFFFF"/>
        </w:rPr>
        <w:t>using Git CMD on Windows.</w:t>
      </w:r>
      <w:r w:rsidRPr="00BE7DDC">
        <w:rPr>
          <w:rFonts w:cs="Arial"/>
          <w:i/>
          <w:color w:val="222222"/>
          <w:shd w:val="clear" w:color="auto" w:fill="FFFFFF"/>
        </w:rPr>
        <w:t>)</w:t>
      </w:r>
    </w:p>
    <w:p w:rsidR="004166F9" w:rsidRPr="000A295D" w:rsidRDefault="004166F9" w:rsidP="004913D7">
      <w:pPr>
        <w:pStyle w:val="ListParagraph"/>
        <w:ind w:left="360"/>
      </w:pPr>
    </w:p>
    <w:p w:rsidR="004166F9" w:rsidRDefault="004166F9" w:rsidP="004913D7">
      <w:pPr>
        <w:pStyle w:val="ListParagraph"/>
        <w:ind w:left="360"/>
      </w:pPr>
      <w:r>
        <w:t xml:space="preserve">Pro Git is good reference.   A PDF version is stored on my PC in Documents/Git.   </w:t>
      </w:r>
    </w:p>
    <w:p w:rsidR="004166F9" w:rsidRDefault="004166F9" w:rsidP="004913D7">
      <w:pPr>
        <w:pStyle w:val="ListParagraph"/>
        <w:ind w:left="360"/>
      </w:pPr>
      <w:r>
        <w:t>Be familiar with the states of a file as represented here:</w:t>
      </w:r>
    </w:p>
    <w:p w:rsidR="004166F9" w:rsidRDefault="004166F9" w:rsidP="004913D7">
      <w:pPr>
        <w:pStyle w:val="ListParagraph"/>
        <w:ind w:left="360"/>
      </w:pPr>
      <w:r>
        <w:rPr>
          <w:noProof/>
        </w:rPr>
        <w:drawing>
          <wp:inline distT="0" distB="0" distL="0" distR="0">
            <wp:extent cx="5943600" cy="2101154"/>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srcRect/>
                    <a:stretch>
                      <a:fillRect/>
                    </a:stretch>
                  </pic:blipFill>
                  <pic:spPr bwMode="auto">
                    <a:xfrm>
                      <a:off x="0" y="0"/>
                      <a:ext cx="5943600" cy="2101154"/>
                    </a:xfrm>
                    <a:prstGeom prst="rect">
                      <a:avLst/>
                    </a:prstGeom>
                    <a:noFill/>
                    <a:ln w="9525">
                      <a:noFill/>
                      <a:miter lim="800000"/>
                      <a:headEnd/>
                      <a:tailEnd/>
                    </a:ln>
                  </pic:spPr>
                </pic:pic>
              </a:graphicData>
            </a:graphic>
          </wp:inline>
        </w:drawing>
      </w:r>
    </w:p>
    <w:p w:rsidR="004166F9" w:rsidRDefault="004166F9" w:rsidP="004913D7">
      <w:pPr>
        <w:pStyle w:val="ListParagraph"/>
        <w:ind w:left="360"/>
      </w:pPr>
      <w:r>
        <w:t>A repository holds a project on the GitHub server.   It is the best path for syncing or transferring a project or library between machines.  I have a free GitHub account.  In free accounts, all repositories are public... careful what goes in them</w:t>
      </w:r>
      <w:r w:rsidR="003D4B83">
        <w:t xml:space="preserve"> (like Internet MAC addresses, usernames and passwords)</w:t>
      </w:r>
      <w:r>
        <w:t>!</w:t>
      </w:r>
    </w:p>
    <w:p w:rsidR="004166F9" w:rsidRDefault="004166F9" w:rsidP="004913D7">
      <w:pPr>
        <w:pStyle w:val="ListParagraph"/>
        <w:ind w:left="360"/>
      </w:pPr>
    </w:p>
    <w:p w:rsidR="004166F9" w:rsidRDefault="004166F9" w:rsidP="004913D7">
      <w:pPr>
        <w:pStyle w:val="ListParagraph"/>
        <w:ind w:left="360"/>
      </w:pPr>
      <w:r w:rsidRPr="00DF6C76">
        <w:rPr>
          <w:i/>
        </w:rPr>
        <w:t>A repository should be created for each project, within the local project folder</w:t>
      </w:r>
      <w:r>
        <w:t>.</w:t>
      </w:r>
    </w:p>
    <w:p w:rsidR="004166F9" w:rsidRDefault="004166F9" w:rsidP="004913D7">
      <w:pPr>
        <w:pStyle w:val="ListParagraph"/>
        <w:ind w:left="360"/>
      </w:pPr>
      <w:r>
        <w:t>The local project folder holds the working file(s) and a .git directory to hold staged status.</w:t>
      </w:r>
    </w:p>
    <w:p w:rsidR="004166F9" w:rsidRDefault="004166F9" w:rsidP="004913D7">
      <w:pPr>
        <w:pStyle w:val="ListParagraph"/>
        <w:ind w:left="360"/>
      </w:pPr>
      <w:r>
        <w:t xml:space="preserve">If a working file is modified with respect to the </w:t>
      </w:r>
      <w:r w:rsidR="003D4B83">
        <w:t>repository</w:t>
      </w:r>
      <w:r>
        <w:t xml:space="preserve"> version it moves from Unmodified to Modified.</w:t>
      </w:r>
    </w:p>
    <w:p w:rsidR="004166F9" w:rsidRDefault="004166F9" w:rsidP="004913D7">
      <w:pPr>
        <w:pStyle w:val="ListParagraph"/>
        <w:ind w:left="360"/>
      </w:pPr>
      <w:r>
        <w:t>If you Stage the file, it becomes Staged and awaits your Commit command to put it in the repository.</w:t>
      </w:r>
    </w:p>
    <w:p w:rsidR="004166F9" w:rsidRDefault="004166F9" w:rsidP="004913D7">
      <w:pPr>
        <w:pStyle w:val="ListParagraph"/>
        <w:ind w:left="360"/>
      </w:pPr>
      <w:r>
        <w:t xml:space="preserve"> </w:t>
      </w:r>
    </w:p>
    <w:p w:rsidR="004166F9" w:rsidRDefault="004166F9" w:rsidP="004913D7">
      <w:pPr>
        <w:pStyle w:val="ListParagraph"/>
        <w:ind w:left="360"/>
      </w:pPr>
      <w:r>
        <w:lastRenderedPageBreak/>
        <w:t xml:space="preserve">Libraries stored on GitHub can be </w:t>
      </w:r>
      <w:r w:rsidRPr="0093254F">
        <w:rPr>
          <w:i/>
        </w:rPr>
        <w:t>downloaded</w:t>
      </w:r>
      <w:r>
        <w:t xml:space="preserve"> or </w:t>
      </w:r>
      <w:r w:rsidRPr="0093254F">
        <w:rPr>
          <w:i/>
        </w:rPr>
        <w:t>cloned</w:t>
      </w:r>
      <w:r>
        <w:t xml:space="preserve">.  Example on the </w:t>
      </w:r>
      <w:proofErr w:type="spellStart"/>
      <w:r>
        <w:t>Adafruit</w:t>
      </w:r>
      <w:proofErr w:type="spellEnd"/>
      <w:r>
        <w:t xml:space="preserve"> website, the RTC library allows this.   </w:t>
      </w:r>
      <w:r w:rsidRPr="0093254F">
        <w:rPr>
          <w:i/>
        </w:rPr>
        <w:t>Cloned</w:t>
      </w:r>
      <w:r>
        <w:t xml:space="preserve"> gives the user the ability to Commit his changes to the </w:t>
      </w:r>
      <w:r w:rsidR="003D4B83">
        <w:t xml:space="preserve">local repository and optionally push change to </w:t>
      </w:r>
      <w:r w:rsidR="003E3CE5">
        <w:t xml:space="preserve">the owner of the remote </w:t>
      </w:r>
      <w:r>
        <w:t xml:space="preserve">Git repository.   </w:t>
      </w:r>
    </w:p>
    <w:p w:rsidR="003E3CE5" w:rsidRDefault="003E3CE5" w:rsidP="004913D7">
      <w:pPr>
        <w:pStyle w:val="ListParagraph"/>
        <w:ind w:left="360"/>
      </w:pPr>
    </w:p>
    <w:p w:rsidR="004166F9" w:rsidRPr="001B3B4B" w:rsidRDefault="004166F9" w:rsidP="004913D7">
      <w:pPr>
        <w:pStyle w:val="ListParagraph"/>
        <w:ind w:left="360"/>
        <w:rPr>
          <w:b/>
        </w:rPr>
      </w:pPr>
      <w:r>
        <w:rPr>
          <w:b/>
        </w:rPr>
        <w:t xml:space="preserve">Some </w:t>
      </w:r>
      <w:r w:rsidRPr="001B3B4B">
        <w:rPr>
          <w:b/>
        </w:rPr>
        <w:t>Git CMD commands to know:</w:t>
      </w:r>
    </w:p>
    <w:p w:rsidR="004166F9" w:rsidRDefault="004166F9" w:rsidP="004913D7">
      <w:pPr>
        <w:pStyle w:val="ListParagraph"/>
        <w:ind w:left="360"/>
      </w:pPr>
      <w:r>
        <w:t>git :  brings up Help list.</w:t>
      </w:r>
    </w:p>
    <w:p w:rsidR="004166F9" w:rsidRDefault="004166F9" w:rsidP="004913D7">
      <w:pPr>
        <w:pStyle w:val="ListParagraph"/>
        <w:ind w:left="360"/>
      </w:pPr>
      <w:r>
        <w:t>git help tutorial</w:t>
      </w:r>
    </w:p>
    <w:p w:rsidR="004166F9" w:rsidRDefault="004166F9" w:rsidP="004913D7">
      <w:pPr>
        <w:pStyle w:val="ListParagraph"/>
        <w:ind w:left="360"/>
      </w:pPr>
      <w:r>
        <w:t>git help</w:t>
      </w:r>
    </w:p>
    <w:p w:rsidR="004166F9" w:rsidRDefault="004166F9" w:rsidP="004913D7">
      <w:pPr>
        <w:pStyle w:val="ListParagraph"/>
        <w:ind w:left="360"/>
      </w:pPr>
      <w:r>
        <w:t>git help everyday - useful minimum set of commands opened in browser.</w:t>
      </w:r>
    </w:p>
    <w:p w:rsidR="004166F9" w:rsidRDefault="004166F9" w:rsidP="004913D7">
      <w:pPr>
        <w:pStyle w:val="ListParagraph"/>
        <w:ind w:left="360"/>
      </w:pPr>
      <w:r>
        <w:t>git config - (looks complicated.  Use of Git GUI has a more visual configuration screen)</w:t>
      </w:r>
    </w:p>
    <w:p w:rsidR="004166F9" w:rsidRDefault="004166F9" w:rsidP="004913D7">
      <w:pPr>
        <w:pStyle w:val="ListParagraph"/>
        <w:ind w:left="360"/>
      </w:pPr>
      <w:r>
        <w:t>cd {project directory}  - change directory as expected.</w:t>
      </w:r>
    </w:p>
    <w:p w:rsidR="004166F9" w:rsidRDefault="004166F9" w:rsidP="004913D7">
      <w:pPr>
        <w:pStyle w:val="ListParagraph"/>
        <w:ind w:left="360"/>
      </w:pPr>
      <w:r>
        <w:t xml:space="preserve">git </w:t>
      </w:r>
      <w:proofErr w:type="spellStart"/>
      <w:r>
        <w:t>init</w:t>
      </w:r>
      <w:proofErr w:type="spellEnd"/>
      <w:r>
        <w:t xml:space="preserve"> - creates a blank repository directory in the project folder.  'index'</w:t>
      </w:r>
    </w:p>
    <w:p w:rsidR="004166F9" w:rsidRDefault="004166F9" w:rsidP="004913D7">
      <w:pPr>
        <w:pStyle w:val="ListParagraph"/>
        <w:ind w:left="360"/>
      </w:pPr>
      <w:r>
        <w:t>git add - see git help everyday</w:t>
      </w:r>
    </w:p>
    <w:p w:rsidR="004166F9" w:rsidRDefault="004166F9" w:rsidP="004913D7">
      <w:pPr>
        <w:pStyle w:val="ListParagraph"/>
        <w:ind w:left="360"/>
      </w:pPr>
      <w:r>
        <w:t>git status</w:t>
      </w:r>
    </w:p>
    <w:p w:rsidR="004166F9" w:rsidRDefault="004166F9" w:rsidP="004913D7">
      <w:pPr>
        <w:pStyle w:val="ListParagraph"/>
        <w:ind w:left="360"/>
      </w:pPr>
      <w:r>
        <w:t>git checkout</w:t>
      </w:r>
    </w:p>
    <w:p w:rsidR="004166F9" w:rsidRDefault="004166F9" w:rsidP="004913D7">
      <w:pPr>
        <w:pStyle w:val="ListParagraph"/>
        <w:ind w:left="360"/>
      </w:pPr>
      <w:r>
        <w:t>git diff</w:t>
      </w:r>
    </w:p>
    <w:p w:rsidR="004166F9" w:rsidRDefault="004166F9" w:rsidP="004913D7">
      <w:pPr>
        <w:pStyle w:val="ListParagraph"/>
        <w:ind w:left="360"/>
      </w:pPr>
    </w:p>
    <w:p w:rsidR="004166F9" w:rsidRDefault="004166F9" w:rsidP="004913D7">
      <w:pPr>
        <w:pStyle w:val="ListParagraph"/>
        <w:ind w:left="360"/>
      </w:pPr>
      <w:r>
        <w:t xml:space="preserve">For </w:t>
      </w:r>
      <w:r w:rsidRPr="003222C2">
        <w:rPr>
          <w:b/>
        </w:rPr>
        <w:t>standalone individual developers</w:t>
      </w:r>
      <w:r>
        <w:t xml:space="preserve"> these Git CMD commands are most important:  (Taken from </w:t>
      </w:r>
      <w:hyperlink r:id="rId33" w:anchor="STANDALONE" w:history="1">
        <w:proofErr w:type="spellStart"/>
        <w:r w:rsidRPr="003222C2">
          <w:rPr>
            <w:rStyle w:val="Hyperlink"/>
          </w:rPr>
          <w:t>giteveryday</w:t>
        </w:r>
        <w:proofErr w:type="spellEnd"/>
      </w:hyperlink>
      <w:r>
        <w:t xml:space="preserve">  in </w:t>
      </w:r>
      <w:proofErr w:type="spellStart"/>
      <w:r>
        <w:t>ProGit</w:t>
      </w:r>
      <w:proofErr w:type="spellEnd"/>
      <w:r>
        <w:t>.)  Ignore hyphens "-" between git and command!</w:t>
      </w:r>
    </w:p>
    <w:p w:rsidR="004166F9" w:rsidRDefault="00CC4840" w:rsidP="004913D7">
      <w:pPr>
        <w:pStyle w:val="NormalWeb"/>
        <w:numPr>
          <w:ilvl w:val="0"/>
          <w:numId w:val="7"/>
        </w:numPr>
        <w:shd w:val="clear" w:color="auto" w:fill="FFFFFF"/>
        <w:spacing w:before="0" w:beforeAutospacing="0" w:after="150" w:afterAutospacing="0"/>
        <w:ind w:left="360"/>
        <w:rPr>
          <w:rFonts w:ascii="inherit" w:hAnsi="inherit"/>
          <w:spacing w:val="-2"/>
        </w:rPr>
      </w:pPr>
      <w:hyperlink r:id="rId34" w:history="1">
        <w:r w:rsidR="004166F9">
          <w:rPr>
            <w:rStyle w:val="Hyperlink"/>
            <w:rFonts w:ascii="inherit" w:hAnsi="inherit"/>
            <w:color w:val="2156A5"/>
            <w:spacing w:val="-2"/>
          </w:rPr>
          <w:t>git-</w:t>
        </w:r>
        <w:proofErr w:type="spellStart"/>
        <w:r w:rsidR="004166F9">
          <w:rPr>
            <w:rStyle w:val="Hyperlink"/>
            <w:rFonts w:ascii="inherit" w:hAnsi="inherit"/>
            <w:color w:val="2156A5"/>
            <w:spacing w:val="-2"/>
          </w:rPr>
          <w:t>init</w:t>
        </w:r>
        <w:proofErr w:type="spellEnd"/>
      </w:hyperlink>
      <w:r w:rsidR="004166F9">
        <w:rPr>
          <w:rFonts w:ascii="inherit" w:hAnsi="inherit"/>
          <w:spacing w:val="-2"/>
        </w:rPr>
        <w:t>(1) to create a new repository.</w:t>
      </w:r>
    </w:p>
    <w:p w:rsidR="004166F9" w:rsidRDefault="00CC4840" w:rsidP="004913D7">
      <w:pPr>
        <w:pStyle w:val="NormalWeb"/>
        <w:numPr>
          <w:ilvl w:val="0"/>
          <w:numId w:val="7"/>
        </w:numPr>
        <w:shd w:val="clear" w:color="auto" w:fill="FFFFFF"/>
        <w:spacing w:before="0" w:beforeAutospacing="0" w:after="150" w:afterAutospacing="0"/>
        <w:ind w:left="360"/>
        <w:rPr>
          <w:rFonts w:ascii="inherit" w:hAnsi="inherit"/>
          <w:spacing w:val="-2"/>
        </w:rPr>
      </w:pPr>
      <w:hyperlink r:id="rId35" w:history="1">
        <w:r w:rsidR="004166F9">
          <w:rPr>
            <w:rStyle w:val="Hyperlink"/>
            <w:rFonts w:ascii="inherit" w:hAnsi="inherit"/>
            <w:color w:val="2156A5"/>
            <w:spacing w:val="-2"/>
          </w:rPr>
          <w:t>git-log</w:t>
        </w:r>
      </w:hyperlink>
      <w:r w:rsidR="004166F9">
        <w:rPr>
          <w:rFonts w:ascii="inherit" w:hAnsi="inherit"/>
          <w:spacing w:val="-2"/>
        </w:rPr>
        <w:t>(1) to see what happened.</w:t>
      </w:r>
    </w:p>
    <w:p w:rsidR="004166F9" w:rsidRDefault="00CC4840" w:rsidP="004913D7">
      <w:pPr>
        <w:pStyle w:val="NormalWeb"/>
        <w:numPr>
          <w:ilvl w:val="0"/>
          <w:numId w:val="7"/>
        </w:numPr>
        <w:shd w:val="clear" w:color="auto" w:fill="FFFFFF"/>
        <w:spacing w:before="0" w:beforeAutospacing="0" w:after="150" w:afterAutospacing="0"/>
        <w:ind w:left="360"/>
        <w:rPr>
          <w:rFonts w:ascii="inherit" w:hAnsi="inherit"/>
          <w:spacing w:val="-2"/>
        </w:rPr>
      </w:pPr>
      <w:hyperlink r:id="rId36" w:history="1">
        <w:r w:rsidR="004166F9">
          <w:rPr>
            <w:rStyle w:val="Hyperlink"/>
            <w:rFonts w:ascii="inherit" w:hAnsi="inherit"/>
            <w:color w:val="2156A5"/>
            <w:spacing w:val="-2"/>
          </w:rPr>
          <w:t>git-checkout</w:t>
        </w:r>
      </w:hyperlink>
      <w:r w:rsidR="004166F9">
        <w:rPr>
          <w:rFonts w:ascii="inherit" w:hAnsi="inherit"/>
          <w:spacing w:val="-2"/>
        </w:rPr>
        <w:t>(1) and</w:t>
      </w:r>
      <w:r w:rsidR="004166F9">
        <w:rPr>
          <w:rStyle w:val="apple-converted-space"/>
          <w:rFonts w:ascii="inherit" w:hAnsi="inherit"/>
          <w:spacing w:val="-2"/>
        </w:rPr>
        <w:t> </w:t>
      </w:r>
      <w:hyperlink r:id="rId37" w:history="1">
        <w:r w:rsidR="004166F9">
          <w:rPr>
            <w:rStyle w:val="Hyperlink"/>
            <w:rFonts w:ascii="inherit" w:hAnsi="inherit"/>
            <w:color w:val="2156A5"/>
            <w:spacing w:val="-2"/>
          </w:rPr>
          <w:t>git-branch</w:t>
        </w:r>
      </w:hyperlink>
      <w:r w:rsidR="004166F9">
        <w:rPr>
          <w:rFonts w:ascii="inherit" w:hAnsi="inherit"/>
          <w:spacing w:val="-2"/>
        </w:rPr>
        <w:t>(1) to switch branches.</w:t>
      </w:r>
    </w:p>
    <w:p w:rsidR="004166F9" w:rsidRDefault="00CC4840" w:rsidP="004913D7">
      <w:pPr>
        <w:pStyle w:val="NormalWeb"/>
        <w:numPr>
          <w:ilvl w:val="0"/>
          <w:numId w:val="7"/>
        </w:numPr>
        <w:shd w:val="clear" w:color="auto" w:fill="FFFFFF"/>
        <w:spacing w:before="0" w:beforeAutospacing="0" w:after="150" w:afterAutospacing="0"/>
        <w:ind w:left="360"/>
        <w:rPr>
          <w:rFonts w:ascii="inherit" w:hAnsi="inherit"/>
          <w:spacing w:val="-2"/>
        </w:rPr>
      </w:pPr>
      <w:hyperlink r:id="rId38" w:history="1">
        <w:r w:rsidR="004166F9">
          <w:rPr>
            <w:rStyle w:val="Hyperlink"/>
            <w:rFonts w:ascii="inherit" w:hAnsi="inherit"/>
            <w:color w:val="2156A5"/>
            <w:spacing w:val="-2"/>
          </w:rPr>
          <w:t>git-add</w:t>
        </w:r>
      </w:hyperlink>
      <w:r w:rsidR="004166F9">
        <w:rPr>
          <w:rFonts w:ascii="inherit" w:hAnsi="inherit"/>
          <w:spacing w:val="-2"/>
        </w:rPr>
        <w:t>(1) to manage the index file.</w:t>
      </w:r>
    </w:p>
    <w:p w:rsidR="004166F9" w:rsidRDefault="00CC4840" w:rsidP="004913D7">
      <w:pPr>
        <w:pStyle w:val="NormalWeb"/>
        <w:numPr>
          <w:ilvl w:val="0"/>
          <w:numId w:val="7"/>
        </w:numPr>
        <w:shd w:val="clear" w:color="auto" w:fill="FFFFFF"/>
        <w:spacing w:before="0" w:beforeAutospacing="0" w:after="150" w:afterAutospacing="0"/>
        <w:ind w:left="360"/>
        <w:rPr>
          <w:rFonts w:ascii="inherit" w:hAnsi="inherit"/>
          <w:spacing w:val="-2"/>
        </w:rPr>
      </w:pPr>
      <w:hyperlink r:id="rId39" w:history="1">
        <w:r w:rsidR="004166F9">
          <w:rPr>
            <w:rStyle w:val="Hyperlink"/>
            <w:rFonts w:ascii="inherit" w:hAnsi="inherit"/>
            <w:color w:val="2156A5"/>
            <w:spacing w:val="-2"/>
          </w:rPr>
          <w:t>git-diff</w:t>
        </w:r>
      </w:hyperlink>
      <w:r w:rsidR="004166F9">
        <w:rPr>
          <w:rFonts w:ascii="inherit" w:hAnsi="inherit"/>
          <w:spacing w:val="-2"/>
        </w:rPr>
        <w:t>(1) and</w:t>
      </w:r>
      <w:r w:rsidR="004166F9">
        <w:rPr>
          <w:rStyle w:val="apple-converted-space"/>
          <w:rFonts w:ascii="inherit" w:hAnsi="inherit"/>
          <w:spacing w:val="-2"/>
        </w:rPr>
        <w:t> </w:t>
      </w:r>
      <w:hyperlink r:id="rId40" w:history="1">
        <w:r w:rsidR="004166F9">
          <w:rPr>
            <w:rStyle w:val="Hyperlink"/>
            <w:rFonts w:ascii="inherit" w:hAnsi="inherit"/>
            <w:color w:val="2156A5"/>
            <w:spacing w:val="-2"/>
          </w:rPr>
          <w:t>git-status</w:t>
        </w:r>
      </w:hyperlink>
      <w:r w:rsidR="004166F9">
        <w:rPr>
          <w:rFonts w:ascii="inherit" w:hAnsi="inherit"/>
          <w:spacing w:val="-2"/>
        </w:rPr>
        <w:t>(1) to see what you are in the middle of doing.</w:t>
      </w:r>
    </w:p>
    <w:p w:rsidR="004166F9" w:rsidRDefault="00CC4840" w:rsidP="004913D7">
      <w:pPr>
        <w:pStyle w:val="NormalWeb"/>
        <w:numPr>
          <w:ilvl w:val="0"/>
          <w:numId w:val="7"/>
        </w:numPr>
        <w:shd w:val="clear" w:color="auto" w:fill="FFFFFF"/>
        <w:spacing w:before="0" w:beforeAutospacing="0" w:after="150" w:afterAutospacing="0"/>
        <w:ind w:left="360"/>
        <w:rPr>
          <w:rFonts w:ascii="inherit" w:hAnsi="inherit"/>
          <w:spacing w:val="-2"/>
        </w:rPr>
      </w:pPr>
      <w:hyperlink r:id="rId41" w:history="1">
        <w:r w:rsidR="004166F9">
          <w:rPr>
            <w:rStyle w:val="Hyperlink"/>
            <w:rFonts w:ascii="inherit" w:hAnsi="inherit"/>
            <w:color w:val="2156A5"/>
            <w:spacing w:val="-2"/>
          </w:rPr>
          <w:t>git-commit</w:t>
        </w:r>
      </w:hyperlink>
      <w:r w:rsidR="004166F9">
        <w:rPr>
          <w:rFonts w:ascii="inherit" w:hAnsi="inherit"/>
          <w:spacing w:val="-2"/>
        </w:rPr>
        <w:t>(1) to advance the current branch.</w:t>
      </w:r>
    </w:p>
    <w:p w:rsidR="004166F9" w:rsidRDefault="00CC4840" w:rsidP="004913D7">
      <w:pPr>
        <w:pStyle w:val="NormalWeb"/>
        <w:numPr>
          <w:ilvl w:val="0"/>
          <w:numId w:val="7"/>
        </w:numPr>
        <w:shd w:val="clear" w:color="auto" w:fill="FFFFFF"/>
        <w:spacing w:before="0" w:beforeAutospacing="0" w:after="150" w:afterAutospacing="0"/>
        <w:ind w:left="360"/>
        <w:rPr>
          <w:rFonts w:ascii="inherit" w:hAnsi="inherit"/>
          <w:spacing w:val="-2"/>
        </w:rPr>
      </w:pPr>
      <w:hyperlink r:id="rId42" w:history="1">
        <w:r w:rsidR="004166F9">
          <w:rPr>
            <w:rStyle w:val="Hyperlink"/>
            <w:rFonts w:ascii="inherit" w:hAnsi="inherit"/>
            <w:color w:val="2156A5"/>
            <w:spacing w:val="-2"/>
          </w:rPr>
          <w:t>git-reset</w:t>
        </w:r>
      </w:hyperlink>
      <w:r w:rsidR="004166F9">
        <w:rPr>
          <w:rFonts w:ascii="inherit" w:hAnsi="inherit"/>
          <w:spacing w:val="-2"/>
        </w:rPr>
        <w:t>(1) and</w:t>
      </w:r>
      <w:r w:rsidR="004166F9">
        <w:rPr>
          <w:rStyle w:val="apple-converted-space"/>
          <w:rFonts w:ascii="inherit" w:hAnsi="inherit"/>
          <w:spacing w:val="-2"/>
        </w:rPr>
        <w:t> </w:t>
      </w:r>
      <w:hyperlink r:id="rId43" w:history="1">
        <w:r w:rsidR="004166F9">
          <w:rPr>
            <w:rStyle w:val="Hyperlink"/>
            <w:rFonts w:ascii="inherit" w:hAnsi="inherit"/>
            <w:color w:val="2156A5"/>
            <w:spacing w:val="-2"/>
          </w:rPr>
          <w:t>git-checkout</w:t>
        </w:r>
      </w:hyperlink>
      <w:r w:rsidR="004166F9">
        <w:rPr>
          <w:rFonts w:ascii="inherit" w:hAnsi="inherit"/>
          <w:spacing w:val="-2"/>
        </w:rPr>
        <w:t>(1) (with pathname parameters) to undo changes.</w:t>
      </w:r>
    </w:p>
    <w:p w:rsidR="004166F9" w:rsidRDefault="00CC4840" w:rsidP="004913D7">
      <w:pPr>
        <w:pStyle w:val="NormalWeb"/>
        <w:numPr>
          <w:ilvl w:val="0"/>
          <w:numId w:val="7"/>
        </w:numPr>
        <w:shd w:val="clear" w:color="auto" w:fill="FFFFFF"/>
        <w:spacing w:before="0" w:beforeAutospacing="0" w:after="150" w:afterAutospacing="0"/>
        <w:ind w:left="360"/>
        <w:rPr>
          <w:rFonts w:ascii="inherit" w:hAnsi="inherit"/>
          <w:spacing w:val="-2"/>
        </w:rPr>
      </w:pPr>
      <w:hyperlink r:id="rId44" w:history="1">
        <w:r w:rsidR="004166F9">
          <w:rPr>
            <w:rStyle w:val="Hyperlink"/>
            <w:rFonts w:ascii="inherit" w:hAnsi="inherit"/>
            <w:color w:val="2156A5"/>
            <w:spacing w:val="-2"/>
          </w:rPr>
          <w:t>git-merge</w:t>
        </w:r>
      </w:hyperlink>
      <w:r w:rsidR="004166F9">
        <w:rPr>
          <w:rFonts w:ascii="inherit" w:hAnsi="inherit"/>
          <w:spacing w:val="-2"/>
        </w:rPr>
        <w:t>(1) to merge between local branches.</w:t>
      </w:r>
    </w:p>
    <w:p w:rsidR="004166F9" w:rsidRDefault="00CC4840" w:rsidP="004913D7">
      <w:pPr>
        <w:pStyle w:val="NormalWeb"/>
        <w:numPr>
          <w:ilvl w:val="0"/>
          <w:numId w:val="7"/>
        </w:numPr>
        <w:shd w:val="clear" w:color="auto" w:fill="FFFFFF"/>
        <w:spacing w:before="0" w:beforeAutospacing="0" w:after="150" w:afterAutospacing="0"/>
        <w:ind w:left="360"/>
        <w:rPr>
          <w:rFonts w:ascii="inherit" w:hAnsi="inherit"/>
          <w:spacing w:val="-2"/>
        </w:rPr>
      </w:pPr>
      <w:hyperlink r:id="rId45" w:history="1">
        <w:r w:rsidR="004166F9">
          <w:rPr>
            <w:rStyle w:val="Hyperlink"/>
            <w:rFonts w:ascii="inherit" w:hAnsi="inherit"/>
            <w:color w:val="2156A5"/>
            <w:spacing w:val="-2"/>
          </w:rPr>
          <w:t>git-rebase</w:t>
        </w:r>
      </w:hyperlink>
      <w:r w:rsidR="004166F9">
        <w:rPr>
          <w:rFonts w:ascii="inherit" w:hAnsi="inherit"/>
          <w:spacing w:val="-2"/>
        </w:rPr>
        <w:t>(1) to maintain topic branches.</w:t>
      </w:r>
    </w:p>
    <w:p w:rsidR="004166F9" w:rsidRDefault="00CC4840" w:rsidP="004913D7">
      <w:pPr>
        <w:pStyle w:val="NormalWeb"/>
        <w:numPr>
          <w:ilvl w:val="0"/>
          <w:numId w:val="7"/>
        </w:numPr>
        <w:shd w:val="clear" w:color="auto" w:fill="FFFFFF"/>
        <w:spacing w:before="0" w:beforeAutospacing="0" w:after="150" w:afterAutospacing="0"/>
        <w:ind w:left="360"/>
        <w:rPr>
          <w:rFonts w:ascii="inherit" w:hAnsi="inherit"/>
          <w:spacing w:val="-2"/>
        </w:rPr>
      </w:pPr>
      <w:hyperlink r:id="rId46" w:history="1">
        <w:r w:rsidR="004166F9">
          <w:rPr>
            <w:rStyle w:val="Hyperlink"/>
            <w:rFonts w:ascii="inherit" w:hAnsi="inherit"/>
            <w:color w:val="2156A5"/>
            <w:spacing w:val="-2"/>
          </w:rPr>
          <w:t>git-tag</w:t>
        </w:r>
      </w:hyperlink>
      <w:r w:rsidR="004166F9">
        <w:rPr>
          <w:rFonts w:ascii="inherit" w:hAnsi="inherit"/>
          <w:spacing w:val="-2"/>
        </w:rPr>
        <w:t>(1) to mark a known point.</w:t>
      </w:r>
    </w:p>
    <w:p w:rsidR="004166F9" w:rsidRDefault="004166F9" w:rsidP="004913D7">
      <w:pPr>
        <w:ind w:left="360"/>
      </w:pPr>
      <w:r>
        <w:br w:type="page"/>
      </w:r>
    </w:p>
    <w:p w:rsidR="004166F9" w:rsidRDefault="004166F9" w:rsidP="004913D7">
      <w:pPr>
        <w:pStyle w:val="ListParagraph"/>
        <w:ind w:left="360"/>
      </w:pPr>
    </w:p>
    <w:p w:rsidR="004166F9" w:rsidRDefault="004166F9" w:rsidP="004913D7">
      <w:pPr>
        <w:pStyle w:val="ListParagraph"/>
        <w:ind w:left="360"/>
      </w:pPr>
      <w:r>
        <w:t>Git GUI</w:t>
      </w:r>
    </w:p>
    <w:p w:rsidR="004166F9" w:rsidRDefault="004166F9" w:rsidP="004913D7">
      <w:pPr>
        <w:pStyle w:val="ListParagraph"/>
        <w:ind w:left="360"/>
      </w:pPr>
      <w:r>
        <w:t>Typical GUI presentation for a project where there are no modified files.</w:t>
      </w:r>
    </w:p>
    <w:p w:rsidR="004166F9" w:rsidRDefault="004166F9" w:rsidP="004913D7">
      <w:pPr>
        <w:pStyle w:val="ListParagraph"/>
        <w:ind w:left="360"/>
      </w:pPr>
      <w:r>
        <w:rPr>
          <w:noProof/>
        </w:rPr>
        <w:drawing>
          <wp:inline distT="0" distB="0" distL="0" distR="0">
            <wp:extent cx="5943600" cy="3217518"/>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cstate="print"/>
                    <a:srcRect/>
                    <a:stretch>
                      <a:fillRect/>
                    </a:stretch>
                  </pic:blipFill>
                  <pic:spPr bwMode="auto">
                    <a:xfrm>
                      <a:off x="0" y="0"/>
                      <a:ext cx="5943600" cy="3217518"/>
                    </a:xfrm>
                    <a:prstGeom prst="rect">
                      <a:avLst/>
                    </a:prstGeom>
                    <a:noFill/>
                    <a:ln w="9525">
                      <a:noFill/>
                      <a:miter lim="800000"/>
                      <a:headEnd/>
                      <a:tailEnd/>
                    </a:ln>
                  </pic:spPr>
                </pic:pic>
              </a:graphicData>
            </a:graphic>
          </wp:inline>
        </w:drawing>
      </w:r>
    </w:p>
    <w:p w:rsidR="004166F9" w:rsidRDefault="004166F9" w:rsidP="004913D7">
      <w:pPr>
        <w:pStyle w:val="ListParagraph"/>
        <w:ind w:left="360"/>
      </w:pPr>
    </w:p>
    <w:p w:rsidR="004166F9" w:rsidRDefault="004166F9" w:rsidP="004913D7">
      <w:pPr>
        <w:ind w:left="360"/>
      </w:pPr>
      <w:r>
        <w:br w:type="page"/>
      </w:r>
    </w:p>
    <w:p w:rsidR="004166F9" w:rsidRDefault="004166F9" w:rsidP="004913D7">
      <w:pPr>
        <w:pStyle w:val="ListParagraph"/>
        <w:ind w:left="360"/>
      </w:pPr>
      <w:r>
        <w:lastRenderedPageBreak/>
        <w:t xml:space="preserve">Result of Git CMD command </w:t>
      </w:r>
      <w:r w:rsidRPr="0048414F">
        <w:rPr>
          <w:i/>
        </w:rPr>
        <w:t>git status</w:t>
      </w:r>
      <w:r>
        <w:t xml:space="preserve"> after modifying a file and adding a new file.</w:t>
      </w:r>
    </w:p>
    <w:p w:rsidR="004166F9" w:rsidRDefault="004166F9" w:rsidP="004913D7">
      <w:pPr>
        <w:pStyle w:val="ListParagraph"/>
        <w:ind w:left="360"/>
      </w:pPr>
      <w:r>
        <w:rPr>
          <w:noProof/>
        </w:rPr>
        <w:drawing>
          <wp:inline distT="0" distB="0" distL="0" distR="0">
            <wp:extent cx="5943600" cy="2389286"/>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8" cstate="print"/>
                    <a:srcRect/>
                    <a:stretch>
                      <a:fillRect/>
                    </a:stretch>
                  </pic:blipFill>
                  <pic:spPr bwMode="auto">
                    <a:xfrm>
                      <a:off x="0" y="0"/>
                      <a:ext cx="5943600" cy="2389286"/>
                    </a:xfrm>
                    <a:prstGeom prst="rect">
                      <a:avLst/>
                    </a:prstGeom>
                    <a:noFill/>
                    <a:ln w="9525">
                      <a:noFill/>
                      <a:miter lim="800000"/>
                      <a:headEnd/>
                      <a:tailEnd/>
                    </a:ln>
                  </pic:spPr>
                </pic:pic>
              </a:graphicData>
            </a:graphic>
          </wp:inline>
        </w:drawing>
      </w:r>
    </w:p>
    <w:p w:rsidR="004166F9" w:rsidRDefault="004166F9" w:rsidP="004913D7">
      <w:pPr>
        <w:pStyle w:val="ListParagraph"/>
        <w:ind w:left="360"/>
      </w:pPr>
    </w:p>
    <w:p w:rsidR="004166F9" w:rsidRDefault="004166F9" w:rsidP="004913D7">
      <w:pPr>
        <w:pStyle w:val="ListParagraph"/>
        <w:ind w:left="360"/>
      </w:pPr>
      <w:r>
        <w:t xml:space="preserve">Display of this information using </w:t>
      </w:r>
      <w:r w:rsidRPr="0048414F">
        <w:rPr>
          <w:i/>
        </w:rPr>
        <w:t>Git GUI</w:t>
      </w:r>
      <w:r>
        <w:t>:</w:t>
      </w:r>
    </w:p>
    <w:p w:rsidR="004166F9" w:rsidRDefault="004166F9" w:rsidP="004913D7">
      <w:pPr>
        <w:pStyle w:val="ListParagraph"/>
        <w:ind w:left="360"/>
      </w:pPr>
      <w:r>
        <w:rPr>
          <w:noProof/>
        </w:rPr>
        <w:drawing>
          <wp:inline distT="0" distB="0" distL="0" distR="0">
            <wp:extent cx="5943600" cy="3225572"/>
            <wp:effectExtent l="1905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9" cstate="print"/>
                    <a:srcRect/>
                    <a:stretch>
                      <a:fillRect/>
                    </a:stretch>
                  </pic:blipFill>
                  <pic:spPr bwMode="auto">
                    <a:xfrm>
                      <a:off x="0" y="0"/>
                      <a:ext cx="5943600" cy="3225572"/>
                    </a:xfrm>
                    <a:prstGeom prst="rect">
                      <a:avLst/>
                    </a:prstGeom>
                    <a:noFill/>
                    <a:ln w="9525">
                      <a:noFill/>
                      <a:miter lim="800000"/>
                      <a:headEnd/>
                      <a:tailEnd/>
                    </a:ln>
                  </pic:spPr>
                </pic:pic>
              </a:graphicData>
            </a:graphic>
          </wp:inline>
        </w:drawing>
      </w:r>
    </w:p>
    <w:p w:rsidR="004166F9" w:rsidRDefault="004166F9" w:rsidP="004913D7">
      <w:pPr>
        <w:pStyle w:val="ListParagraph"/>
        <w:ind w:left="360"/>
      </w:pPr>
      <w:r>
        <w:t>Selecting a file in the unstaged changes list will result in a display of the differences on the right.</w:t>
      </w:r>
    </w:p>
    <w:p w:rsidR="004166F9" w:rsidRDefault="004166F9" w:rsidP="004913D7">
      <w:pPr>
        <w:pStyle w:val="ListParagraph"/>
        <w:ind w:left="360"/>
      </w:pPr>
    </w:p>
    <w:p w:rsidR="004166F9" w:rsidRDefault="004166F9" w:rsidP="004913D7">
      <w:pPr>
        <w:pStyle w:val="ListParagraph"/>
        <w:ind w:left="360"/>
      </w:pPr>
      <w:r>
        <w:t xml:space="preserve">Rescan and Stage Changed button will move the unstaged files to the staged changes list.  Also README status will change from Untracked to Tracked.   Add a </w:t>
      </w:r>
      <w:r w:rsidRPr="0048414F">
        <w:rPr>
          <w:i/>
        </w:rPr>
        <w:t>Commit Message</w:t>
      </w:r>
      <w:r>
        <w:t xml:space="preserve"> and press Commit to put in repository.</w:t>
      </w:r>
    </w:p>
    <w:p w:rsidR="004166F9" w:rsidRDefault="004166F9" w:rsidP="004913D7">
      <w:pPr>
        <w:pStyle w:val="ListParagraph"/>
        <w:ind w:left="360"/>
      </w:pPr>
    </w:p>
    <w:p w:rsidR="004166F9" w:rsidRDefault="004166F9" w:rsidP="004913D7">
      <w:pPr>
        <w:pStyle w:val="ListParagraph"/>
        <w:ind w:left="360"/>
      </w:pPr>
    </w:p>
    <w:p w:rsidR="004166F9" w:rsidRDefault="004166F9" w:rsidP="004913D7">
      <w:pPr>
        <w:pStyle w:val="ListParagraph"/>
        <w:ind w:left="360"/>
      </w:pPr>
      <w:r>
        <w:rPr>
          <w:noProof/>
        </w:rPr>
        <w:lastRenderedPageBreak/>
        <w:drawing>
          <wp:inline distT="0" distB="0" distL="0" distR="0">
            <wp:extent cx="5943600" cy="3188598"/>
            <wp:effectExtent l="19050" t="0" r="0" b="0"/>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0" cstate="print"/>
                    <a:srcRect/>
                    <a:stretch>
                      <a:fillRect/>
                    </a:stretch>
                  </pic:blipFill>
                  <pic:spPr bwMode="auto">
                    <a:xfrm>
                      <a:off x="0" y="0"/>
                      <a:ext cx="5943600" cy="3188598"/>
                    </a:xfrm>
                    <a:prstGeom prst="rect">
                      <a:avLst/>
                    </a:prstGeom>
                    <a:noFill/>
                    <a:ln w="9525">
                      <a:noFill/>
                      <a:miter lim="800000"/>
                      <a:headEnd/>
                      <a:tailEnd/>
                    </a:ln>
                  </pic:spPr>
                </pic:pic>
              </a:graphicData>
            </a:graphic>
          </wp:inline>
        </w:drawing>
      </w:r>
    </w:p>
    <w:p w:rsidR="004166F9" w:rsidRDefault="004166F9" w:rsidP="004913D7">
      <w:pPr>
        <w:pStyle w:val="ListParagraph"/>
        <w:ind w:left="360"/>
      </w:pPr>
    </w:p>
    <w:p w:rsidR="004166F9" w:rsidRDefault="004166F9" w:rsidP="004913D7">
      <w:pPr>
        <w:pStyle w:val="ListParagraph"/>
        <w:ind w:left="360"/>
      </w:pPr>
      <w:r>
        <w:t xml:space="preserve">After commit, if you select git GUI, </w:t>
      </w:r>
      <w:proofErr w:type="spellStart"/>
      <w:r>
        <w:t>Repository.Visualize</w:t>
      </w:r>
      <w:proofErr w:type="spellEnd"/>
      <w:r>
        <w:t xml:space="preserve"> master's history, the following window displays:  (Pretty cool!)</w:t>
      </w:r>
    </w:p>
    <w:p w:rsidR="004166F9" w:rsidRDefault="004166F9" w:rsidP="004913D7">
      <w:pPr>
        <w:pStyle w:val="ListParagraph"/>
        <w:ind w:left="360"/>
      </w:pPr>
    </w:p>
    <w:p w:rsidR="004166F9" w:rsidRDefault="004166F9" w:rsidP="004913D7">
      <w:pPr>
        <w:pStyle w:val="ListParagraph"/>
        <w:ind w:left="360"/>
      </w:pPr>
      <w:r>
        <w:rPr>
          <w:noProof/>
        </w:rPr>
        <w:lastRenderedPageBreak/>
        <w:drawing>
          <wp:inline distT="0" distB="0" distL="0" distR="0">
            <wp:extent cx="5943600" cy="5513517"/>
            <wp:effectExtent l="19050" t="0" r="0" b="0"/>
            <wp:docPr id="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1" cstate="print"/>
                    <a:srcRect/>
                    <a:stretch>
                      <a:fillRect/>
                    </a:stretch>
                  </pic:blipFill>
                  <pic:spPr bwMode="auto">
                    <a:xfrm>
                      <a:off x="0" y="0"/>
                      <a:ext cx="5943600" cy="5513517"/>
                    </a:xfrm>
                    <a:prstGeom prst="rect">
                      <a:avLst/>
                    </a:prstGeom>
                    <a:noFill/>
                    <a:ln w="9525">
                      <a:noFill/>
                      <a:miter lim="800000"/>
                      <a:headEnd/>
                      <a:tailEnd/>
                    </a:ln>
                  </pic:spPr>
                </pic:pic>
              </a:graphicData>
            </a:graphic>
          </wp:inline>
        </w:drawing>
      </w:r>
    </w:p>
    <w:p w:rsidR="004166F9" w:rsidRDefault="004166F9" w:rsidP="004913D7">
      <w:pPr>
        <w:pStyle w:val="ListParagraph"/>
        <w:ind w:left="360"/>
      </w:pPr>
      <w:r>
        <w:t>Right clicking on a version in the upper left brings up a number of commands for recovery of prior versions including 'cherry-picking'.</w:t>
      </w:r>
    </w:p>
    <w:p w:rsidR="004166F9" w:rsidRDefault="004166F9" w:rsidP="004913D7">
      <w:pPr>
        <w:pStyle w:val="ListParagraph"/>
        <w:ind w:left="360"/>
      </w:pPr>
    </w:p>
    <w:p w:rsidR="003E3CE5" w:rsidRDefault="003E3CE5" w:rsidP="003E3CE5">
      <w:pPr>
        <w:pStyle w:val="Heading2"/>
      </w:pPr>
      <w:bookmarkStart w:id="7" w:name="_Toc468117574"/>
      <w:r>
        <w:t>To-Do</w:t>
      </w:r>
      <w:bookmarkEnd w:id="7"/>
    </w:p>
    <w:p w:rsidR="004166F9" w:rsidRDefault="004166F9" w:rsidP="004913D7">
      <w:pPr>
        <w:pStyle w:val="ListParagraph"/>
        <w:numPr>
          <w:ilvl w:val="0"/>
          <w:numId w:val="8"/>
        </w:numPr>
        <w:ind w:left="360"/>
      </w:pPr>
      <w:r>
        <w:t>Test Git on laptop and RPi for syncing applications.</w:t>
      </w:r>
    </w:p>
    <w:sectPr w:rsidR="004166F9" w:rsidSect="00F40E82">
      <w:footerReference w:type="default" r:id="rId52"/>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1AB4" w:rsidRDefault="00731AB4" w:rsidP="007D3FE2">
      <w:pPr>
        <w:spacing w:after="0" w:line="240" w:lineRule="auto"/>
      </w:pPr>
      <w:r>
        <w:separator/>
      </w:r>
    </w:p>
  </w:endnote>
  <w:endnote w:type="continuationSeparator" w:id="0">
    <w:p w:rsidR="00731AB4" w:rsidRDefault="00731AB4" w:rsidP="007D3F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31047"/>
      <w:docPartObj>
        <w:docPartGallery w:val="Page Numbers (Bottom of Page)"/>
        <w:docPartUnique/>
      </w:docPartObj>
    </w:sdtPr>
    <w:sdtContent>
      <w:p w:rsidR="00CC4840" w:rsidRDefault="00CC4840">
        <w:pPr>
          <w:pStyle w:val="Footer"/>
          <w:jc w:val="center"/>
        </w:pPr>
        <w:r>
          <w:fldChar w:fldCharType="begin"/>
        </w:r>
        <w:r>
          <w:instrText xml:space="preserve"> PAGE   \* MERGEFORMAT </w:instrText>
        </w:r>
        <w:r>
          <w:fldChar w:fldCharType="separate"/>
        </w:r>
        <w:r w:rsidR="00BA2426">
          <w:rPr>
            <w:noProof/>
          </w:rPr>
          <w:t>4</w:t>
        </w:r>
        <w:r>
          <w:rPr>
            <w:noProof/>
          </w:rPr>
          <w:fldChar w:fldCharType="end"/>
        </w:r>
      </w:p>
    </w:sdtContent>
  </w:sdt>
  <w:p w:rsidR="00CC4840" w:rsidRDefault="00CC48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1AB4" w:rsidRDefault="00731AB4" w:rsidP="007D3FE2">
      <w:pPr>
        <w:spacing w:after="0" w:line="240" w:lineRule="auto"/>
      </w:pPr>
      <w:r>
        <w:separator/>
      </w:r>
    </w:p>
  </w:footnote>
  <w:footnote w:type="continuationSeparator" w:id="0">
    <w:p w:rsidR="00731AB4" w:rsidRDefault="00731AB4" w:rsidP="007D3F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240CB"/>
    <w:multiLevelType w:val="hybridMultilevel"/>
    <w:tmpl w:val="BB10CF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6075DB"/>
    <w:multiLevelType w:val="hybridMultilevel"/>
    <w:tmpl w:val="65E6B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7024FE"/>
    <w:multiLevelType w:val="hybridMultilevel"/>
    <w:tmpl w:val="DE562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CC1E77"/>
    <w:multiLevelType w:val="hybridMultilevel"/>
    <w:tmpl w:val="078492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7025FB"/>
    <w:multiLevelType w:val="hybridMultilevel"/>
    <w:tmpl w:val="74289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822DBD"/>
    <w:multiLevelType w:val="hybridMultilevel"/>
    <w:tmpl w:val="EB1AE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63425A"/>
    <w:multiLevelType w:val="hybridMultilevel"/>
    <w:tmpl w:val="56D210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D55301"/>
    <w:multiLevelType w:val="hybridMultilevel"/>
    <w:tmpl w:val="0D2007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155741E"/>
    <w:multiLevelType w:val="hybridMultilevel"/>
    <w:tmpl w:val="E28CC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656CD6"/>
    <w:multiLevelType w:val="hybridMultilevel"/>
    <w:tmpl w:val="5630DC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5A669F"/>
    <w:multiLevelType w:val="hybridMultilevel"/>
    <w:tmpl w:val="490A92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EE63ED4"/>
    <w:multiLevelType w:val="hybridMultilevel"/>
    <w:tmpl w:val="2C7A8F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F167A28"/>
    <w:multiLevelType w:val="hybridMultilevel"/>
    <w:tmpl w:val="5DBA0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675FD5"/>
    <w:multiLevelType w:val="hybridMultilevel"/>
    <w:tmpl w:val="7156709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2310E88"/>
    <w:multiLevelType w:val="hybridMultilevel"/>
    <w:tmpl w:val="3F32B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7614DB"/>
    <w:multiLevelType w:val="hybridMultilevel"/>
    <w:tmpl w:val="7C5AE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15"/>
  </w:num>
  <w:num w:numId="4">
    <w:abstractNumId w:val="9"/>
  </w:num>
  <w:num w:numId="5">
    <w:abstractNumId w:val="1"/>
  </w:num>
  <w:num w:numId="6">
    <w:abstractNumId w:val="6"/>
  </w:num>
  <w:num w:numId="7">
    <w:abstractNumId w:val="11"/>
  </w:num>
  <w:num w:numId="8">
    <w:abstractNumId w:val="13"/>
  </w:num>
  <w:num w:numId="9">
    <w:abstractNumId w:val="10"/>
  </w:num>
  <w:num w:numId="10">
    <w:abstractNumId w:val="8"/>
  </w:num>
  <w:num w:numId="11">
    <w:abstractNumId w:val="3"/>
  </w:num>
  <w:num w:numId="12">
    <w:abstractNumId w:val="2"/>
  </w:num>
  <w:num w:numId="13">
    <w:abstractNumId w:val="0"/>
  </w:num>
  <w:num w:numId="14">
    <w:abstractNumId w:val="5"/>
  </w:num>
  <w:num w:numId="15">
    <w:abstractNumId w:val="4"/>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91C06"/>
    <w:rsid w:val="000112C6"/>
    <w:rsid w:val="00024A0E"/>
    <w:rsid w:val="00066519"/>
    <w:rsid w:val="000A725C"/>
    <w:rsid w:val="000B1045"/>
    <w:rsid w:val="000E5F8F"/>
    <w:rsid w:val="001F1F0D"/>
    <w:rsid w:val="00217DA1"/>
    <w:rsid w:val="00351F49"/>
    <w:rsid w:val="00373B28"/>
    <w:rsid w:val="003814F1"/>
    <w:rsid w:val="003C4F3C"/>
    <w:rsid w:val="003D4B83"/>
    <w:rsid w:val="003E3CE5"/>
    <w:rsid w:val="004166F9"/>
    <w:rsid w:val="004827F0"/>
    <w:rsid w:val="004913D7"/>
    <w:rsid w:val="004B78FF"/>
    <w:rsid w:val="004F2A06"/>
    <w:rsid w:val="005307E4"/>
    <w:rsid w:val="00531096"/>
    <w:rsid w:val="0053683B"/>
    <w:rsid w:val="0058621A"/>
    <w:rsid w:val="005C4479"/>
    <w:rsid w:val="005D2995"/>
    <w:rsid w:val="00662995"/>
    <w:rsid w:val="00673703"/>
    <w:rsid w:val="00691C06"/>
    <w:rsid w:val="00731AB4"/>
    <w:rsid w:val="00735B70"/>
    <w:rsid w:val="00780753"/>
    <w:rsid w:val="007D3FE2"/>
    <w:rsid w:val="007E09A7"/>
    <w:rsid w:val="007F0C31"/>
    <w:rsid w:val="008607F7"/>
    <w:rsid w:val="00887CAC"/>
    <w:rsid w:val="008D3F43"/>
    <w:rsid w:val="008F5FD1"/>
    <w:rsid w:val="0097740B"/>
    <w:rsid w:val="0098094F"/>
    <w:rsid w:val="00A228E2"/>
    <w:rsid w:val="00A36F6B"/>
    <w:rsid w:val="00A43907"/>
    <w:rsid w:val="00AB5619"/>
    <w:rsid w:val="00AB6607"/>
    <w:rsid w:val="00B620D4"/>
    <w:rsid w:val="00B978C9"/>
    <w:rsid w:val="00BA016E"/>
    <w:rsid w:val="00BA2426"/>
    <w:rsid w:val="00BC0924"/>
    <w:rsid w:val="00BD6F0E"/>
    <w:rsid w:val="00BE6703"/>
    <w:rsid w:val="00C10B91"/>
    <w:rsid w:val="00C71E8C"/>
    <w:rsid w:val="00C87492"/>
    <w:rsid w:val="00CC4840"/>
    <w:rsid w:val="00CE1033"/>
    <w:rsid w:val="00D0453C"/>
    <w:rsid w:val="00D1432C"/>
    <w:rsid w:val="00E44760"/>
    <w:rsid w:val="00E617D7"/>
    <w:rsid w:val="00EA4677"/>
    <w:rsid w:val="00F40E82"/>
    <w:rsid w:val="00F6118C"/>
    <w:rsid w:val="00F85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2F22B"/>
  <w15:docId w15:val="{8AFC48E6-000D-41A3-9E75-899E1E905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09A7"/>
  </w:style>
  <w:style w:type="paragraph" w:styleId="Heading1">
    <w:name w:val="heading 1"/>
    <w:basedOn w:val="Normal"/>
    <w:next w:val="Normal"/>
    <w:link w:val="Heading1Char"/>
    <w:uiPriority w:val="9"/>
    <w:qFormat/>
    <w:rsid w:val="004913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37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E3CE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1C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C06"/>
    <w:rPr>
      <w:rFonts w:ascii="Tahoma" w:hAnsi="Tahoma" w:cs="Tahoma"/>
      <w:sz w:val="16"/>
      <w:szCs w:val="16"/>
    </w:rPr>
  </w:style>
  <w:style w:type="paragraph" w:styleId="ListParagraph">
    <w:name w:val="List Paragraph"/>
    <w:basedOn w:val="Normal"/>
    <w:uiPriority w:val="34"/>
    <w:qFormat/>
    <w:rsid w:val="00673703"/>
    <w:pPr>
      <w:ind w:left="720"/>
      <w:contextualSpacing/>
    </w:pPr>
  </w:style>
  <w:style w:type="character" w:customStyle="1" w:styleId="Heading2Char">
    <w:name w:val="Heading 2 Char"/>
    <w:basedOn w:val="DefaultParagraphFont"/>
    <w:link w:val="Heading2"/>
    <w:uiPriority w:val="9"/>
    <w:rsid w:val="00673703"/>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E44760"/>
  </w:style>
  <w:style w:type="paragraph" w:styleId="Header">
    <w:name w:val="header"/>
    <w:basedOn w:val="Normal"/>
    <w:link w:val="HeaderChar"/>
    <w:uiPriority w:val="99"/>
    <w:semiHidden/>
    <w:unhideWhenUsed/>
    <w:rsid w:val="007D3FE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D3FE2"/>
  </w:style>
  <w:style w:type="paragraph" w:styleId="Footer">
    <w:name w:val="footer"/>
    <w:basedOn w:val="Normal"/>
    <w:link w:val="FooterChar"/>
    <w:uiPriority w:val="99"/>
    <w:unhideWhenUsed/>
    <w:rsid w:val="007D3F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FE2"/>
  </w:style>
  <w:style w:type="character" w:styleId="Hyperlink">
    <w:name w:val="Hyperlink"/>
    <w:basedOn w:val="DefaultParagraphFont"/>
    <w:uiPriority w:val="99"/>
    <w:unhideWhenUsed/>
    <w:rsid w:val="004166F9"/>
    <w:rPr>
      <w:color w:val="0000FF" w:themeColor="hyperlink"/>
      <w:u w:val="single"/>
    </w:rPr>
  </w:style>
  <w:style w:type="paragraph" w:styleId="NormalWeb">
    <w:name w:val="Normal (Web)"/>
    <w:basedOn w:val="Normal"/>
    <w:uiPriority w:val="99"/>
    <w:semiHidden/>
    <w:unhideWhenUsed/>
    <w:rsid w:val="004166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66F9"/>
    <w:rPr>
      <w:b/>
      <w:bCs/>
    </w:rPr>
  </w:style>
  <w:style w:type="character" w:customStyle="1" w:styleId="Heading1Char">
    <w:name w:val="Heading 1 Char"/>
    <w:basedOn w:val="DefaultParagraphFont"/>
    <w:link w:val="Heading1"/>
    <w:uiPriority w:val="9"/>
    <w:rsid w:val="004913D7"/>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A43907"/>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3E3CE5"/>
    <w:pPr>
      <w:outlineLvl w:val="9"/>
    </w:pPr>
  </w:style>
  <w:style w:type="paragraph" w:styleId="TOC2">
    <w:name w:val="toc 2"/>
    <w:basedOn w:val="Normal"/>
    <w:next w:val="Normal"/>
    <w:autoRedefine/>
    <w:uiPriority w:val="39"/>
    <w:unhideWhenUsed/>
    <w:qFormat/>
    <w:rsid w:val="003E3CE5"/>
    <w:pPr>
      <w:spacing w:after="100"/>
      <w:ind w:left="220"/>
    </w:pPr>
  </w:style>
  <w:style w:type="paragraph" w:styleId="TOC1">
    <w:name w:val="toc 1"/>
    <w:basedOn w:val="Normal"/>
    <w:next w:val="Normal"/>
    <w:autoRedefine/>
    <w:uiPriority w:val="39"/>
    <w:semiHidden/>
    <w:unhideWhenUsed/>
    <w:qFormat/>
    <w:rsid w:val="003E3CE5"/>
    <w:pPr>
      <w:spacing w:after="100"/>
    </w:pPr>
    <w:rPr>
      <w:rFonts w:eastAsiaTheme="minorEastAsia"/>
    </w:rPr>
  </w:style>
  <w:style w:type="paragraph" w:styleId="TOC3">
    <w:name w:val="toc 3"/>
    <w:basedOn w:val="Normal"/>
    <w:next w:val="Normal"/>
    <w:autoRedefine/>
    <w:uiPriority w:val="39"/>
    <w:unhideWhenUsed/>
    <w:qFormat/>
    <w:rsid w:val="003E3CE5"/>
    <w:pPr>
      <w:spacing w:after="100"/>
      <w:ind w:left="440"/>
    </w:pPr>
    <w:rPr>
      <w:rFonts w:eastAsiaTheme="minorEastAsia"/>
    </w:rPr>
  </w:style>
  <w:style w:type="character" w:customStyle="1" w:styleId="Heading3Char">
    <w:name w:val="Heading 3 Char"/>
    <w:basedOn w:val="DefaultParagraphFont"/>
    <w:link w:val="Heading3"/>
    <w:uiPriority w:val="9"/>
    <w:rsid w:val="003E3CE5"/>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611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118C"/>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A36F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itkraken.com/" TargetMode="External"/><Relationship Id="rId18" Type="http://schemas.openxmlformats.org/officeDocument/2006/relationships/image" Target="media/image1.png"/><Relationship Id="rId26" Type="http://schemas.openxmlformats.org/officeDocument/2006/relationships/image" Target="media/image9.png"/><Relationship Id="rId39" Type="http://schemas.openxmlformats.org/officeDocument/2006/relationships/hyperlink" Target="file:///C:\Program%20Files\Git\mingw64\share\doc\git-doc\git-diff.html"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yperlink" Target="file:///C:\Program%20Files\Git\mingw64\share\doc\git-doc\git-init.html" TargetMode="External"/><Relationship Id="rId42" Type="http://schemas.openxmlformats.org/officeDocument/2006/relationships/hyperlink" Target="file:///C:\Program%20Files\Git\mingw64\share\doc\git-doc\git-reset.html" TargetMode="External"/><Relationship Id="rId47" Type="http://schemas.openxmlformats.org/officeDocument/2006/relationships/image" Target="media/image16.png"/><Relationship Id="rId50"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hyperlink" Target="https://www.sourcetreeapp.com/" TargetMode="External"/><Relationship Id="rId17" Type="http://schemas.openxmlformats.org/officeDocument/2006/relationships/hyperlink" Target="http://rogerdudler.github.io/git-guide/files/git_cheat_sheet.pdf" TargetMode="External"/><Relationship Id="rId25" Type="http://schemas.openxmlformats.org/officeDocument/2006/relationships/image" Target="media/image8.png"/><Relationship Id="rId33" Type="http://schemas.openxmlformats.org/officeDocument/2006/relationships/hyperlink" Target="file:///C:\Program%20Files\Git\mingw64\share\doc\git-doc\giteveryday.html" TargetMode="External"/><Relationship Id="rId38" Type="http://schemas.openxmlformats.org/officeDocument/2006/relationships/hyperlink" Target="file:///C:\Program%20Files\Git\mingw64\share\doc\git-doc\git-add.html" TargetMode="External"/><Relationship Id="rId46" Type="http://schemas.openxmlformats.org/officeDocument/2006/relationships/hyperlink" Target="file:///C:\Program%20Files\Git\mingw64\share\doc\git-doc\git-tag.html" TargetMode="External"/><Relationship Id="rId2" Type="http://schemas.openxmlformats.org/officeDocument/2006/relationships/numbering" Target="numbering.xml"/><Relationship Id="rId16" Type="http://schemas.openxmlformats.org/officeDocument/2006/relationships/hyperlink" Target="file:///C:\Program%20Files\Git\mingw64\share\doc\git-doc\gittutorial.html" TargetMode="External"/><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hyperlink" Target="file:///C:\Program%20Files\Git\mingw64\share\doc\git-doc\git-commit.html"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scm.com/downloads/guis"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hyperlink" Target="file:///C:\Program%20Files\Git\mingw64\share\doc\git-doc\git-branch.html" TargetMode="External"/><Relationship Id="rId40" Type="http://schemas.openxmlformats.org/officeDocument/2006/relationships/hyperlink" Target="file:///C:\Program%20Files\Git\mingw64\share\doc\git-doc\git-status.html" TargetMode="External"/><Relationship Id="rId45" Type="http://schemas.openxmlformats.org/officeDocument/2006/relationships/hyperlink" Target="file:///C:\Program%20Files\Git\mingw64\share\doc\git-doc\git-rebase.html"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Git/progit-en.1084.pdf"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yperlink" Target="file:///C:\Program%20Files\Git\mingw64\share\doc\git-doc\git-checkout.html" TargetMode="External"/><Relationship Id="rId49" Type="http://schemas.openxmlformats.org/officeDocument/2006/relationships/image" Target="media/image18.png"/><Relationship Id="rId10" Type="http://schemas.openxmlformats.org/officeDocument/2006/relationships/hyperlink" Target="https://www.atlassian.com/software/bitbucket" TargetMode="External"/><Relationship Id="rId19" Type="http://schemas.openxmlformats.org/officeDocument/2006/relationships/image" Target="media/image2.png"/><Relationship Id="rId31" Type="http://schemas.openxmlformats.org/officeDocument/2006/relationships/image" Target="media/image14.png"/><Relationship Id="rId44" Type="http://schemas.openxmlformats.org/officeDocument/2006/relationships/hyperlink" Target="file:///C:\Program%20Files\Git\mingw64\share\doc\git-doc\git-merge.html"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 TargetMode="External"/><Relationship Id="rId14" Type="http://schemas.openxmlformats.org/officeDocument/2006/relationships/hyperlink" Target="https://www.youtube.com/watch?v=UD7PV8auGLg"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file:///C:\Program%20Files\Git\mingw64\share\doc\git-doc\git-log.html" TargetMode="External"/><Relationship Id="rId43" Type="http://schemas.openxmlformats.org/officeDocument/2006/relationships/hyperlink" Target="file:///C:\Program%20Files\Git\mingw64\share\doc\git-doc\git-checkout.html" TargetMode="External"/><Relationship Id="rId48" Type="http://schemas.openxmlformats.org/officeDocument/2006/relationships/image" Target="media/image17.png"/><Relationship Id="rId8" Type="http://schemas.openxmlformats.org/officeDocument/2006/relationships/hyperlink" Target="https://git-scm.com/" TargetMode="External"/><Relationship Id="rId5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2AAE62-A79D-4F6C-8697-F2986A61B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1</Pages>
  <Words>2605</Words>
  <Characters>14852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dc:creator>
  <cp:keywords/>
  <dc:description/>
  <cp:lastModifiedBy>Alan Hutchenreuther</cp:lastModifiedBy>
  <cp:revision>23</cp:revision>
  <dcterms:created xsi:type="dcterms:W3CDTF">2016-11-25T19:46:00Z</dcterms:created>
  <dcterms:modified xsi:type="dcterms:W3CDTF">2017-06-23T20:18:00Z</dcterms:modified>
</cp:coreProperties>
</file>